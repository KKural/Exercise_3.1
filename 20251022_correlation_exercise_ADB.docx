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FD2F3" w14:textId="77777777" w:rsidR="002C2E15" w:rsidRPr="00351BB5" w:rsidRDefault="00EA3332">
      <w:pPr>
        <w:pStyle w:val="Titel"/>
        <w:rPr>
          <w:lang w:val="nl-BE"/>
        </w:rPr>
      </w:pPr>
      <w:r w:rsidRPr="00351BB5">
        <w:rPr>
          <w:lang w:val="nl-BE"/>
        </w:rPr>
        <w:t>Oefening II - Correlatie basis</w:t>
      </w:r>
    </w:p>
    <w:p w14:paraId="319C6AFA" w14:textId="77777777" w:rsidR="002C2E15" w:rsidRPr="00351BB5" w:rsidRDefault="00EA3332">
      <w:pPr>
        <w:pStyle w:val="Kop1"/>
        <w:rPr>
          <w:lang w:val="nl-BE"/>
        </w:rPr>
      </w:pPr>
      <w:bookmarkStart w:id="0" w:name="basisbegrippen-in-de-correlation"/>
      <w:r w:rsidRPr="00351BB5">
        <w:rPr>
          <w:lang w:val="nl-BE"/>
        </w:rPr>
        <w:t>Basisbegrippen in de Correlation</w:t>
      </w:r>
    </w:p>
    <w:p w14:paraId="58C0C339" w14:textId="77777777" w:rsidR="002C2E15" w:rsidRPr="00351BB5" w:rsidRDefault="00EA3332">
      <w:pPr>
        <w:pStyle w:val="Kop2"/>
        <w:rPr>
          <w:lang w:val="nl-BE"/>
        </w:rPr>
      </w:pPr>
      <w:bookmarkStart w:id="1" w:name="X3baffc03668cdbc6af4a9e8da670a20ffa23698"/>
      <w:r>
        <w:t>📋</w:t>
      </w:r>
      <w:r w:rsidRPr="00351BB5">
        <w:rPr>
          <w:lang w:val="nl-BE"/>
        </w:rPr>
        <w:t xml:space="preserve"> OVERZICHTSTABEL - VRAGEN VOLGENS BLOOM’S TAXONOMIE (25 VRAGEN)</w:t>
      </w:r>
    </w:p>
    <w:p w14:paraId="760E49B4" w14:textId="77777777" w:rsidR="002C2E15" w:rsidRDefault="00EA3332">
      <w:pPr>
        <w:pStyle w:val="Kop3"/>
      </w:pPr>
      <w:bookmarkStart w:id="2" w:name="onthouden-niveau-5-vragen---20"/>
      <w:r>
        <w:t>ONTHOUDEN NIVEAU (5 vragen - 20%)</w:t>
      </w:r>
    </w:p>
    <w:tbl>
      <w:tblPr>
        <w:tblStyle w:val="Table"/>
        <w:tblW w:w="5000" w:type="pct"/>
        <w:tblLayout w:type="fixed"/>
        <w:tblLook w:val="0020" w:firstRow="1" w:lastRow="0" w:firstColumn="0" w:lastColumn="0" w:noHBand="0" w:noVBand="0"/>
      </w:tblPr>
      <w:tblGrid>
        <w:gridCol w:w="3057"/>
        <w:gridCol w:w="3057"/>
        <w:gridCol w:w="3292"/>
      </w:tblGrid>
      <w:tr w:rsidR="002C2E15" w14:paraId="666DAAA0" w14:textId="77777777" w:rsidTr="002C2E15">
        <w:trPr>
          <w:cnfStyle w:val="100000000000" w:firstRow="1" w:lastRow="0" w:firstColumn="0" w:lastColumn="0" w:oddVBand="0" w:evenVBand="0" w:oddHBand="0" w:evenHBand="0" w:firstRowFirstColumn="0" w:firstRowLastColumn="0" w:lastRowFirstColumn="0" w:lastRowLastColumn="0"/>
          <w:tblHeader/>
        </w:trPr>
        <w:tc>
          <w:tcPr>
            <w:tcW w:w="2574" w:type="dxa"/>
          </w:tcPr>
          <w:p w14:paraId="1D2E8317" w14:textId="77777777" w:rsidR="002C2E15" w:rsidRDefault="00EA3332">
            <w:pPr>
              <w:pStyle w:val="Compact"/>
            </w:pPr>
            <w:r>
              <w:t>Vraagnummer</w:t>
            </w:r>
          </w:p>
        </w:tc>
        <w:tc>
          <w:tcPr>
            <w:tcW w:w="2574" w:type="dxa"/>
          </w:tcPr>
          <w:p w14:paraId="1C67D735" w14:textId="77777777" w:rsidR="002C2E15" w:rsidRDefault="00EA3332">
            <w:pPr>
              <w:pStyle w:val="Compact"/>
            </w:pPr>
            <w:r>
              <w:t>Vraag Titel</w:t>
            </w:r>
          </w:p>
        </w:tc>
        <w:tc>
          <w:tcPr>
            <w:tcW w:w="2772" w:type="dxa"/>
          </w:tcPr>
          <w:p w14:paraId="56B7DB87" w14:textId="77777777" w:rsidR="002C2E15" w:rsidRDefault="00EA3332">
            <w:pPr>
              <w:pStyle w:val="Compact"/>
            </w:pPr>
            <w:r>
              <w:t>Leerintentie</w:t>
            </w:r>
          </w:p>
        </w:tc>
      </w:tr>
      <w:tr w:rsidR="002C2E15" w14:paraId="4E92BF6A" w14:textId="77777777">
        <w:tc>
          <w:tcPr>
            <w:tcW w:w="2574" w:type="dxa"/>
          </w:tcPr>
          <w:p w14:paraId="18379B23" w14:textId="77777777" w:rsidR="002C2E15" w:rsidRDefault="00EA3332">
            <w:pPr>
              <w:pStyle w:val="Compact"/>
            </w:pPr>
            <w:r>
              <w:t>Q1</w:t>
            </w:r>
          </w:p>
        </w:tc>
        <w:tc>
          <w:tcPr>
            <w:tcW w:w="2574" w:type="dxa"/>
          </w:tcPr>
          <w:p w14:paraId="28474D7B" w14:textId="77777777" w:rsidR="002C2E15" w:rsidRDefault="00EA3332">
            <w:pPr>
              <w:pStyle w:val="Compact"/>
            </w:pPr>
            <w:r>
              <w:t>Wat is correlatie?</w:t>
            </w:r>
          </w:p>
        </w:tc>
        <w:tc>
          <w:tcPr>
            <w:tcW w:w="2772" w:type="dxa"/>
          </w:tcPr>
          <w:p w14:paraId="52743143" w14:textId="77777777" w:rsidR="002C2E15" w:rsidRDefault="00EA3332">
            <w:pPr>
              <w:pStyle w:val="Compact"/>
            </w:pPr>
            <w:r>
              <w:t>Definitie van correlatie herinneren</w:t>
            </w:r>
          </w:p>
        </w:tc>
      </w:tr>
      <w:tr w:rsidR="002C2E15" w14:paraId="43832F3C" w14:textId="77777777">
        <w:tc>
          <w:tcPr>
            <w:tcW w:w="2574" w:type="dxa"/>
          </w:tcPr>
          <w:p w14:paraId="6EC62ACF" w14:textId="77777777" w:rsidR="002C2E15" w:rsidRDefault="00EA3332">
            <w:pPr>
              <w:pStyle w:val="Compact"/>
            </w:pPr>
            <w:r>
              <w:t>Q2</w:t>
            </w:r>
          </w:p>
        </w:tc>
        <w:tc>
          <w:tcPr>
            <w:tcW w:w="2574" w:type="dxa"/>
          </w:tcPr>
          <w:p w14:paraId="43653738" w14:textId="77777777" w:rsidR="002C2E15" w:rsidRPr="00351BB5" w:rsidRDefault="00EA3332">
            <w:pPr>
              <w:pStyle w:val="Compact"/>
              <w:rPr>
                <w:lang w:val="nl-BE"/>
              </w:rPr>
            </w:pPr>
            <w:r w:rsidRPr="00351BB5">
              <w:rPr>
                <w:lang w:val="nl-BE"/>
              </w:rPr>
              <w:t>Wat is een z-score?</w:t>
            </w:r>
          </w:p>
        </w:tc>
        <w:tc>
          <w:tcPr>
            <w:tcW w:w="2772" w:type="dxa"/>
          </w:tcPr>
          <w:p w14:paraId="1D04281A" w14:textId="77777777" w:rsidR="002C2E15" w:rsidRDefault="00EA3332">
            <w:pPr>
              <w:pStyle w:val="Compact"/>
            </w:pPr>
            <w:r>
              <w:t>Z-score definitie herinneren</w:t>
            </w:r>
          </w:p>
        </w:tc>
      </w:tr>
      <w:tr w:rsidR="002C2E15" w14:paraId="2621D2DA" w14:textId="77777777">
        <w:tc>
          <w:tcPr>
            <w:tcW w:w="2574" w:type="dxa"/>
          </w:tcPr>
          <w:p w14:paraId="1AB7D6B5" w14:textId="77777777" w:rsidR="002C2E15" w:rsidRDefault="00EA3332">
            <w:pPr>
              <w:pStyle w:val="Compact"/>
            </w:pPr>
            <w:r>
              <w:t>Q3</w:t>
            </w:r>
          </w:p>
        </w:tc>
        <w:tc>
          <w:tcPr>
            <w:tcW w:w="2574" w:type="dxa"/>
          </w:tcPr>
          <w:p w14:paraId="19B4A34A" w14:textId="77777777" w:rsidR="002C2E15" w:rsidRDefault="00EA3332">
            <w:pPr>
              <w:pStyle w:val="Compact"/>
            </w:pPr>
            <w:r>
              <w:t>Belangrijkste maatregelen in verband</w:t>
            </w:r>
          </w:p>
        </w:tc>
        <w:tc>
          <w:tcPr>
            <w:tcW w:w="2772" w:type="dxa"/>
          </w:tcPr>
          <w:p w14:paraId="41E916F0" w14:textId="77777777" w:rsidR="002C2E15" w:rsidRDefault="00EA3332">
            <w:pPr>
              <w:pStyle w:val="Compact"/>
            </w:pPr>
            <w:r>
              <w:t>Belangrijke correlatiematen herinneren</w:t>
            </w:r>
          </w:p>
        </w:tc>
      </w:tr>
      <w:tr w:rsidR="002C2E15" w:rsidRPr="00EF2881" w14:paraId="3AA50C3B" w14:textId="77777777">
        <w:tc>
          <w:tcPr>
            <w:tcW w:w="2574" w:type="dxa"/>
          </w:tcPr>
          <w:p w14:paraId="7AA2AA9E" w14:textId="77777777" w:rsidR="002C2E15" w:rsidRDefault="00EA3332">
            <w:pPr>
              <w:pStyle w:val="Compact"/>
            </w:pPr>
            <w:r>
              <w:t>Q4</w:t>
            </w:r>
          </w:p>
        </w:tc>
        <w:tc>
          <w:tcPr>
            <w:tcW w:w="2574" w:type="dxa"/>
          </w:tcPr>
          <w:p w14:paraId="4D785CCB" w14:textId="77777777" w:rsidR="002C2E15" w:rsidRDefault="00EA3332">
            <w:pPr>
              <w:pStyle w:val="Compact"/>
            </w:pPr>
            <w:r>
              <w:t>Centrum in z-Scores</w:t>
            </w:r>
          </w:p>
        </w:tc>
        <w:tc>
          <w:tcPr>
            <w:tcW w:w="2772" w:type="dxa"/>
          </w:tcPr>
          <w:p w14:paraId="1D8CB915" w14:textId="77777777" w:rsidR="002C2E15" w:rsidRPr="00351BB5" w:rsidRDefault="00EA3332">
            <w:pPr>
              <w:pStyle w:val="Compact"/>
              <w:rPr>
                <w:lang w:val="nl-BE"/>
              </w:rPr>
            </w:pPr>
            <w:r w:rsidRPr="00351BB5">
              <w:rPr>
                <w:lang w:val="nl-BE"/>
              </w:rPr>
              <w:t>Centrum van gestandaardiseerde verdeling herinneren</w:t>
            </w:r>
          </w:p>
        </w:tc>
      </w:tr>
      <w:tr w:rsidR="002C2E15" w:rsidRPr="00EF2881" w14:paraId="1CECA785" w14:textId="77777777">
        <w:tc>
          <w:tcPr>
            <w:tcW w:w="2574" w:type="dxa"/>
          </w:tcPr>
          <w:p w14:paraId="68D316B6" w14:textId="77777777" w:rsidR="002C2E15" w:rsidRDefault="00EA3332">
            <w:pPr>
              <w:pStyle w:val="Compact"/>
            </w:pPr>
            <w:r>
              <w:t>Q5</w:t>
            </w:r>
          </w:p>
        </w:tc>
        <w:tc>
          <w:tcPr>
            <w:tcW w:w="2574" w:type="dxa"/>
          </w:tcPr>
          <w:p w14:paraId="051B37CF" w14:textId="77777777" w:rsidR="002C2E15" w:rsidRDefault="00EA3332">
            <w:pPr>
              <w:pStyle w:val="Compact"/>
            </w:pPr>
            <w:r>
              <w:t>Eenheden veranderen niet r</w:t>
            </w:r>
          </w:p>
        </w:tc>
        <w:tc>
          <w:tcPr>
            <w:tcW w:w="2772" w:type="dxa"/>
          </w:tcPr>
          <w:p w14:paraId="0038C510" w14:textId="77777777" w:rsidR="002C2E15" w:rsidRPr="00351BB5" w:rsidRDefault="00EA3332">
            <w:pPr>
              <w:pStyle w:val="Compact"/>
              <w:rPr>
                <w:lang w:val="nl-BE"/>
              </w:rPr>
            </w:pPr>
            <w:r w:rsidRPr="00351BB5">
              <w:rPr>
                <w:lang w:val="nl-BE"/>
              </w:rPr>
              <w:t>Invariantie van correlatie voor eenheden herinneren</w:t>
            </w:r>
          </w:p>
        </w:tc>
      </w:tr>
    </w:tbl>
    <w:p w14:paraId="3DE34F57" w14:textId="77777777" w:rsidR="002C2E15" w:rsidRDefault="00EA3332">
      <w:pPr>
        <w:pStyle w:val="Kop3"/>
      </w:pPr>
      <w:bookmarkStart w:id="3" w:name="niveau-begrijpen-13-vragen---52"/>
      <w:bookmarkEnd w:id="2"/>
      <w:r>
        <w:t>NIVEAU BEGRIJPEN (13 vragen - 52%)</w:t>
      </w:r>
    </w:p>
    <w:tbl>
      <w:tblPr>
        <w:tblStyle w:val="Table"/>
        <w:tblW w:w="5000" w:type="pct"/>
        <w:tblLayout w:type="fixed"/>
        <w:tblLook w:val="0020" w:firstRow="1" w:lastRow="0" w:firstColumn="0" w:lastColumn="0" w:noHBand="0" w:noVBand="0"/>
      </w:tblPr>
      <w:tblGrid>
        <w:gridCol w:w="3057"/>
        <w:gridCol w:w="3057"/>
        <w:gridCol w:w="3292"/>
      </w:tblGrid>
      <w:tr w:rsidR="002C2E15" w14:paraId="7C446EE7" w14:textId="77777777" w:rsidTr="002C2E15">
        <w:trPr>
          <w:cnfStyle w:val="100000000000" w:firstRow="1" w:lastRow="0" w:firstColumn="0" w:lastColumn="0" w:oddVBand="0" w:evenVBand="0" w:oddHBand="0" w:evenHBand="0" w:firstRowFirstColumn="0" w:firstRowLastColumn="0" w:lastRowFirstColumn="0" w:lastRowLastColumn="0"/>
          <w:tblHeader/>
        </w:trPr>
        <w:tc>
          <w:tcPr>
            <w:tcW w:w="2574" w:type="dxa"/>
          </w:tcPr>
          <w:p w14:paraId="5467A368" w14:textId="77777777" w:rsidR="002C2E15" w:rsidRDefault="00EA3332">
            <w:pPr>
              <w:pStyle w:val="Compact"/>
            </w:pPr>
            <w:r>
              <w:t>Vraagnummer</w:t>
            </w:r>
          </w:p>
        </w:tc>
        <w:tc>
          <w:tcPr>
            <w:tcW w:w="2574" w:type="dxa"/>
          </w:tcPr>
          <w:p w14:paraId="26F4AEB7" w14:textId="77777777" w:rsidR="002C2E15" w:rsidRDefault="00EA3332">
            <w:pPr>
              <w:pStyle w:val="Compact"/>
            </w:pPr>
            <w:r>
              <w:t>Vraag Titel</w:t>
            </w:r>
          </w:p>
        </w:tc>
        <w:tc>
          <w:tcPr>
            <w:tcW w:w="2772" w:type="dxa"/>
          </w:tcPr>
          <w:p w14:paraId="13DF6578" w14:textId="77777777" w:rsidR="002C2E15" w:rsidRDefault="00EA3332">
            <w:pPr>
              <w:pStyle w:val="Compact"/>
            </w:pPr>
            <w:r>
              <w:t>Leerintentie</w:t>
            </w:r>
          </w:p>
        </w:tc>
      </w:tr>
      <w:tr w:rsidR="002C2E15" w14:paraId="72748E74" w14:textId="77777777">
        <w:tc>
          <w:tcPr>
            <w:tcW w:w="2574" w:type="dxa"/>
          </w:tcPr>
          <w:p w14:paraId="685F8A9A" w14:textId="77777777" w:rsidR="002C2E15" w:rsidRDefault="00EA3332">
            <w:pPr>
              <w:pStyle w:val="Compact"/>
            </w:pPr>
            <w:r>
              <w:t>Q6</w:t>
            </w:r>
          </w:p>
        </w:tc>
        <w:tc>
          <w:tcPr>
            <w:tcW w:w="2574" w:type="dxa"/>
          </w:tcPr>
          <w:p w14:paraId="34552B5C" w14:textId="77777777" w:rsidR="002C2E15" w:rsidRDefault="00EA3332">
            <w:pPr>
              <w:pStyle w:val="Compact"/>
            </w:pPr>
            <w:r>
              <w:t>Variabeletypen voor correlatie</w:t>
            </w:r>
          </w:p>
        </w:tc>
        <w:tc>
          <w:tcPr>
            <w:tcW w:w="2772" w:type="dxa"/>
          </w:tcPr>
          <w:p w14:paraId="426D341A" w14:textId="77777777" w:rsidR="002C2E15" w:rsidRDefault="00EA3332">
            <w:pPr>
              <w:pStyle w:val="Compact"/>
            </w:pPr>
            <w:r>
              <w:t>Variabeletypes voor correlatie begrijpen</w:t>
            </w:r>
          </w:p>
        </w:tc>
      </w:tr>
      <w:tr w:rsidR="002C2E15" w14:paraId="3238FB96" w14:textId="77777777">
        <w:tc>
          <w:tcPr>
            <w:tcW w:w="2574" w:type="dxa"/>
          </w:tcPr>
          <w:p w14:paraId="7C89DD24" w14:textId="77777777" w:rsidR="002C2E15" w:rsidRDefault="00EA3332">
            <w:pPr>
              <w:pStyle w:val="Compact"/>
            </w:pPr>
            <w:r>
              <w:t>Q7</w:t>
            </w:r>
          </w:p>
        </w:tc>
        <w:tc>
          <w:tcPr>
            <w:tcW w:w="2574" w:type="dxa"/>
          </w:tcPr>
          <w:p w14:paraId="4FF5A896" w14:textId="77777777" w:rsidR="002C2E15" w:rsidRPr="00351BB5" w:rsidRDefault="00EA3332">
            <w:pPr>
              <w:pStyle w:val="Compact"/>
              <w:rPr>
                <w:lang w:val="nl-BE"/>
              </w:rPr>
            </w:pPr>
            <w:r w:rsidRPr="00351BB5">
              <w:rPr>
                <w:lang w:val="nl-BE"/>
              </w:rPr>
              <w:t>Basisprincipes van correlatie versus causaliteit</w:t>
            </w:r>
          </w:p>
        </w:tc>
        <w:tc>
          <w:tcPr>
            <w:tcW w:w="2772" w:type="dxa"/>
          </w:tcPr>
          <w:p w14:paraId="1E515BBC" w14:textId="77777777" w:rsidR="002C2E15" w:rsidRDefault="00EA3332">
            <w:pPr>
              <w:pStyle w:val="Compact"/>
            </w:pPr>
            <w:r>
              <w:t>Verschil correlatie-causatie begrijpen</w:t>
            </w:r>
          </w:p>
        </w:tc>
      </w:tr>
      <w:tr w:rsidR="002C2E15" w14:paraId="4210C485" w14:textId="77777777">
        <w:tc>
          <w:tcPr>
            <w:tcW w:w="2574" w:type="dxa"/>
          </w:tcPr>
          <w:p w14:paraId="4F187D7C" w14:textId="77777777" w:rsidR="002C2E15" w:rsidRDefault="00EA3332">
            <w:pPr>
              <w:pStyle w:val="Compact"/>
            </w:pPr>
            <w:r>
              <w:t>Q8</w:t>
            </w:r>
          </w:p>
        </w:tc>
        <w:tc>
          <w:tcPr>
            <w:tcW w:w="2574" w:type="dxa"/>
          </w:tcPr>
          <w:p w14:paraId="7992EFA3" w14:textId="77777777" w:rsidR="002C2E15" w:rsidRDefault="00EA3332">
            <w:pPr>
              <w:pStyle w:val="Compact"/>
            </w:pPr>
            <w:r>
              <w:t>Correlatiewaarden interpreteren</w:t>
            </w:r>
          </w:p>
        </w:tc>
        <w:tc>
          <w:tcPr>
            <w:tcW w:w="2772" w:type="dxa"/>
          </w:tcPr>
          <w:p w14:paraId="15002825" w14:textId="77777777" w:rsidR="002C2E15" w:rsidRDefault="00EA3332">
            <w:pPr>
              <w:pStyle w:val="Compact"/>
            </w:pPr>
            <w:r>
              <w:t>Correlatie-interpretatie begrijpen</w:t>
            </w:r>
          </w:p>
        </w:tc>
      </w:tr>
      <w:tr w:rsidR="002C2E15" w:rsidRPr="00EF2881" w14:paraId="56D455BF" w14:textId="77777777">
        <w:tc>
          <w:tcPr>
            <w:tcW w:w="2574" w:type="dxa"/>
          </w:tcPr>
          <w:p w14:paraId="184FFB2F" w14:textId="77777777" w:rsidR="002C2E15" w:rsidRDefault="00EA3332">
            <w:pPr>
              <w:pStyle w:val="Compact"/>
            </w:pPr>
            <w:r>
              <w:t>Q9</w:t>
            </w:r>
          </w:p>
        </w:tc>
        <w:tc>
          <w:tcPr>
            <w:tcW w:w="2574" w:type="dxa"/>
          </w:tcPr>
          <w:p w14:paraId="4F63FDE2" w14:textId="77777777" w:rsidR="002C2E15" w:rsidRDefault="00EA3332">
            <w:pPr>
              <w:pStyle w:val="Compact"/>
            </w:pPr>
            <w:r>
              <w:t>Wat correlatie ons vertelt</w:t>
            </w:r>
          </w:p>
        </w:tc>
        <w:tc>
          <w:tcPr>
            <w:tcW w:w="2772" w:type="dxa"/>
          </w:tcPr>
          <w:p w14:paraId="4A0FAFB3" w14:textId="77777777" w:rsidR="002C2E15" w:rsidRPr="00351BB5" w:rsidRDefault="00EA3332">
            <w:pPr>
              <w:pStyle w:val="Compact"/>
              <w:rPr>
                <w:lang w:val="nl-BE"/>
              </w:rPr>
            </w:pPr>
            <w:r w:rsidRPr="00351BB5">
              <w:rPr>
                <w:lang w:val="nl-BE"/>
              </w:rPr>
              <w:t>Richting, sterkte en betekenis van correlatie begrijpen</w:t>
            </w:r>
          </w:p>
        </w:tc>
      </w:tr>
      <w:tr w:rsidR="002C2E15" w:rsidRPr="00EF2881" w14:paraId="33846CB0" w14:textId="77777777">
        <w:tc>
          <w:tcPr>
            <w:tcW w:w="2574" w:type="dxa"/>
          </w:tcPr>
          <w:p w14:paraId="2AEA538F" w14:textId="77777777" w:rsidR="002C2E15" w:rsidRDefault="00EA3332">
            <w:pPr>
              <w:pStyle w:val="Compact"/>
            </w:pPr>
            <w:r>
              <w:t>Q10</w:t>
            </w:r>
          </w:p>
        </w:tc>
        <w:tc>
          <w:tcPr>
            <w:tcW w:w="2574" w:type="dxa"/>
          </w:tcPr>
          <w:p w14:paraId="7A946040" w14:textId="77777777" w:rsidR="002C2E15" w:rsidRDefault="00EA3332">
            <w:pPr>
              <w:pStyle w:val="Compact"/>
            </w:pPr>
            <w:r>
              <w:t>Covariantie versus correlatie</w:t>
            </w:r>
          </w:p>
        </w:tc>
        <w:tc>
          <w:tcPr>
            <w:tcW w:w="2772" w:type="dxa"/>
          </w:tcPr>
          <w:p w14:paraId="293D6625" w14:textId="77777777" w:rsidR="002C2E15" w:rsidRPr="00351BB5" w:rsidRDefault="00EA3332">
            <w:pPr>
              <w:pStyle w:val="Compact"/>
              <w:rPr>
                <w:lang w:val="nl-BE"/>
              </w:rPr>
            </w:pPr>
            <w:r w:rsidRPr="00351BB5">
              <w:rPr>
                <w:lang w:val="nl-BE"/>
              </w:rPr>
              <w:t>Verschil tussen covariantie en correlatie begrijpen</w:t>
            </w:r>
          </w:p>
        </w:tc>
      </w:tr>
      <w:tr w:rsidR="002C2E15" w14:paraId="7F913BE0" w14:textId="77777777">
        <w:tc>
          <w:tcPr>
            <w:tcW w:w="2574" w:type="dxa"/>
          </w:tcPr>
          <w:p w14:paraId="7A4A6E35" w14:textId="77777777" w:rsidR="002C2E15" w:rsidRDefault="00EA3332">
            <w:pPr>
              <w:pStyle w:val="Compact"/>
            </w:pPr>
            <w:r>
              <w:t>Q11</w:t>
            </w:r>
          </w:p>
        </w:tc>
        <w:tc>
          <w:tcPr>
            <w:tcW w:w="2574" w:type="dxa"/>
          </w:tcPr>
          <w:p w14:paraId="1472D208" w14:textId="77777777" w:rsidR="002C2E15" w:rsidRDefault="00EA3332">
            <w:pPr>
              <w:pStyle w:val="Compact"/>
            </w:pPr>
            <w:r>
              <w:t>Visualisatie belang</w:t>
            </w:r>
          </w:p>
        </w:tc>
        <w:tc>
          <w:tcPr>
            <w:tcW w:w="2772" w:type="dxa"/>
          </w:tcPr>
          <w:p w14:paraId="13F02A3E" w14:textId="77777777" w:rsidR="002C2E15" w:rsidRDefault="00EA3332">
            <w:pPr>
              <w:pStyle w:val="Compact"/>
            </w:pPr>
            <w:r>
              <w:t>Belang van visualisatie begrijpen</w:t>
            </w:r>
          </w:p>
        </w:tc>
      </w:tr>
      <w:tr w:rsidR="002C2E15" w14:paraId="3861CA4C" w14:textId="77777777">
        <w:tc>
          <w:tcPr>
            <w:tcW w:w="2574" w:type="dxa"/>
          </w:tcPr>
          <w:p w14:paraId="01B2F8CA" w14:textId="77777777" w:rsidR="002C2E15" w:rsidRDefault="00EA3332">
            <w:pPr>
              <w:pStyle w:val="Compact"/>
            </w:pPr>
            <w:r>
              <w:t>Q12</w:t>
            </w:r>
          </w:p>
        </w:tc>
        <w:tc>
          <w:tcPr>
            <w:tcW w:w="2574" w:type="dxa"/>
          </w:tcPr>
          <w:p w14:paraId="49FF0CF6" w14:textId="77777777" w:rsidR="002C2E15" w:rsidRDefault="00EA3332">
            <w:pPr>
              <w:pStyle w:val="Compact"/>
            </w:pPr>
            <w:r>
              <w:t>Covariantie versus correlatie</w:t>
            </w:r>
          </w:p>
        </w:tc>
        <w:tc>
          <w:tcPr>
            <w:tcW w:w="2772" w:type="dxa"/>
          </w:tcPr>
          <w:p w14:paraId="58A12052" w14:textId="77777777" w:rsidR="002C2E15" w:rsidRDefault="00EA3332">
            <w:pPr>
              <w:pStyle w:val="Compact"/>
            </w:pPr>
            <w:r>
              <w:t>Verschil covariantie-correlatie begrijpen</w:t>
            </w:r>
          </w:p>
        </w:tc>
      </w:tr>
      <w:tr w:rsidR="002C2E15" w14:paraId="2865ABFB" w14:textId="77777777">
        <w:tc>
          <w:tcPr>
            <w:tcW w:w="2574" w:type="dxa"/>
          </w:tcPr>
          <w:p w14:paraId="1A9A9DA7" w14:textId="77777777" w:rsidR="002C2E15" w:rsidRDefault="00EA3332">
            <w:pPr>
              <w:pStyle w:val="Compact"/>
            </w:pPr>
            <w:r>
              <w:lastRenderedPageBreak/>
              <w:t>Q13</w:t>
            </w:r>
          </w:p>
        </w:tc>
        <w:tc>
          <w:tcPr>
            <w:tcW w:w="2574" w:type="dxa"/>
          </w:tcPr>
          <w:p w14:paraId="389ED38E" w14:textId="77777777" w:rsidR="002C2E15" w:rsidRPr="00351BB5" w:rsidRDefault="00EA3332">
            <w:pPr>
              <w:pStyle w:val="Compact"/>
              <w:rPr>
                <w:lang w:val="nl-BE"/>
              </w:rPr>
            </w:pPr>
            <w:r w:rsidRPr="00351BB5">
              <w:rPr>
                <w:lang w:val="nl-BE"/>
              </w:rPr>
              <w:t>Wanneer correlatie misleidend kan zijn</w:t>
            </w:r>
          </w:p>
        </w:tc>
        <w:tc>
          <w:tcPr>
            <w:tcW w:w="2772" w:type="dxa"/>
          </w:tcPr>
          <w:p w14:paraId="4026B7CB" w14:textId="77777777" w:rsidR="002C2E15" w:rsidRDefault="00EA3332">
            <w:pPr>
              <w:pStyle w:val="Compact"/>
            </w:pPr>
            <w:r>
              <w:t>Beperkingen van correlatie begrijpen</w:t>
            </w:r>
          </w:p>
        </w:tc>
      </w:tr>
      <w:tr w:rsidR="002C2E15" w14:paraId="5ADB88AF" w14:textId="77777777">
        <w:tc>
          <w:tcPr>
            <w:tcW w:w="2574" w:type="dxa"/>
          </w:tcPr>
          <w:p w14:paraId="5F838FBA" w14:textId="77777777" w:rsidR="002C2E15" w:rsidRDefault="00EA3332">
            <w:pPr>
              <w:pStyle w:val="Compact"/>
            </w:pPr>
            <w:r>
              <w:t>Q17</w:t>
            </w:r>
          </w:p>
        </w:tc>
        <w:tc>
          <w:tcPr>
            <w:tcW w:w="2574" w:type="dxa"/>
          </w:tcPr>
          <w:p w14:paraId="552DC0B7" w14:textId="77777777" w:rsidR="002C2E15" w:rsidRDefault="00EA3332">
            <w:pPr>
              <w:pStyle w:val="Compact"/>
            </w:pPr>
            <w:r>
              <w:t>Correlatie types</w:t>
            </w:r>
          </w:p>
        </w:tc>
        <w:tc>
          <w:tcPr>
            <w:tcW w:w="2772" w:type="dxa"/>
          </w:tcPr>
          <w:p w14:paraId="574706C5" w14:textId="77777777" w:rsidR="002C2E15" w:rsidRDefault="00EA3332">
            <w:pPr>
              <w:pStyle w:val="Compact"/>
            </w:pPr>
            <w:r>
              <w:t>Verschillende correlatie types begrijpen</w:t>
            </w:r>
          </w:p>
        </w:tc>
      </w:tr>
      <w:tr w:rsidR="002C2E15" w14:paraId="22E2985C" w14:textId="77777777">
        <w:tc>
          <w:tcPr>
            <w:tcW w:w="2574" w:type="dxa"/>
          </w:tcPr>
          <w:p w14:paraId="3317889A" w14:textId="77777777" w:rsidR="002C2E15" w:rsidRDefault="00EA3332">
            <w:pPr>
              <w:pStyle w:val="Compact"/>
            </w:pPr>
            <w:r>
              <w:t>Q18</w:t>
            </w:r>
          </w:p>
        </w:tc>
        <w:tc>
          <w:tcPr>
            <w:tcW w:w="2574" w:type="dxa"/>
          </w:tcPr>
          <w:p w14:paraId="28E04C6C" w14:textId="77777777" w:rsidR="002C2E15" w:rsidRDefault="00EA3332">
            <w:pPr>
              <w:pStyle w:val="Compact"/>
            </w:pPr>
            <w:r>
              <w:t>Wanneer welke correlatie gebruiken</w:t>
            </w:r>
          </w:p>
        </w:tc>
        <w:tc>
          <w:tcPr>
            <w:tcW w:w="2772" w:type="dxa"/>
          </w:tcPr>
          <w:p w14:paraId="3FE081DC" w14:textId="77777777" w:rsidR="002C2E15" w:rsidRDefault="00EA3332">
            <w:pPr>
              <w:pStyle w:val="Compact"/>
            </w:pPr>
            <w:r>
              <w:t>Correlatie types toepassing begrijpen</w:t>
            </w:r>
          </w:p>
        </w:tc>
      </w:tr>
      <w:tr w:rsidR="002C2E15" w14:paraId="13B9E5A5" w14:textId="77777777">
        <w:tc>
          <w:tcPr>
            <w:tcW w:w="2574" w:type="dxa"/>
          </w:tcPr>
          <w:p w14:paraId="69FBC72E" w14:textId="77777777" w:rsidR="002C2E15" w:rsidRDefault="00EA3332">
            <w:pPr>
              <w:pStyle w:val="Compact"/>
            </w:pPr>
            <w:r>
              <w:t>Q20</w:t>
            </w:r>
          </w:p>
        </w:tc>
        <w:tc>
          <w:tcPr>
            <w:tcW w:w="2574" w:type="dxa"/>
          </w:tcPr>
          <w:p w14:paraId="7B150DAB" w14:textId="77777777" w:rsidR="002C2E15" w:rsidRDefault="00EA3332">
            <w:pPr>
              <w:pStyle w:val="Compact"/>
            </w:pPr>
            <w:r>
              <w:t>Waarom standardisatie nodig is</w:t>
            </w:r>
          </w:p>
        </w:tc>
        <w:tc>
          <w:tcPr>
            <w:tcW w:w="2772" w:type="dxa"/>
          </w:tcPr>
          <w:p w14:paraId="71BA50C7" w14:textId="77777777" w:rsidR="002C2E15" w:rsidRDefault="00EA3332">
            <w:pPr>
              <w:pStyle w:val="Compact"/>
            </w:pPr>
            <w:r>
              <w:t>Standardisatie noodzaak begrijpen</w:t>
            </w:r>
          </w:p>
        </w:tc>
      </w:tr>
      <w:tr w:rsidR="002C2E15" w14:paraId="1646F716" w14:textId="77777777">
        <w:tc>
          <w:tcPr>
            <w:tcW w:w="2574" w:type="dxa"/>
          </w:tcPr>
          <w:p w14:paraId="5DABAE73" w14:textId="77777777" w:rsidR="002C2E15" w:rsidRDefault="00EA3332">
            <w:pPr>
              <w:pStyle w:val="Compact"/>
            </w:pPr>
            <w:r>
              <w:t>Q21</w:t>
            </w:r>
          </w:p>
        </w:tc>
        <w:tc>
          <w:tcPr>
            <w:tcW w:w="2574" w:type="dxa"/>
          </w:tcPr>
          <w:p w14:paraId="1E5064DF" w14:textId="77777777" w:rsidR="002C2E15" w:rsidRDefault="00EA3332">
            <w:pPr>
              <w:pStyle w:val="Compact"/>
            </w:pPr>
            <w:r>
              <w:t>Correlatie interpretatie</w:t>
            </w:r>
          </w:p>
        </w:tc>
        <w:tc>
          <w:tcPr>
            <w:tcW w:w="2772" w:type="dxa"/>
          </w:tcPr>
          <w:p w14:paraId="0D3A727E" w14:textId="77777777" w:rsidR="002C2E15" w:rsidRDefault="00EA3332">
            <w:pPr>
              <w:pStyle w:val="Compact"/>
            </w:pPr>
            <w:r>
              <w:t>Correlatie interpretatie begrijpen</w:t>
            </w:r>
          </w:p>
        </w:tc>
      </w:tr>
      <w:tr w:rsidR="002C2E15" w14:paraId="1681BECE" w14:textId="77777777">
        <w:tc>
          <w:tcPr>
            <w:tcW w:w="2574" w:type="dxa"/>
          </w:tcPr>
          <w:p w14:paraId="3B81BA05" w14:textId="77777777" w:rsidR="002C2E15" w:rsidRDefault="00EA3332">
            <w:pPr>
              <w:pStyle w:val="Compact"/>
            </w:pPr>
            <w:r>
              <w:t>Q23</w:t>
            </w:r>
          </w:p>
        </w:tc>
        <w:tc>
          <w:tcPr>
            <w:tcW w:w="2574" w:type="dxa"/>
          </w:tcPr>
          <w:p w14:paraId="7ACA200A" w14:textId="77777777" w:rsidR="002C2E15" w:rsidRDefault="00EA3332">
            <w:pPr>
              <w:pStyle w:val="Compact"/>
            </w:pPr>
            <w:r>
              <w:t>Correlatie veronderstellingen</w:t>
            </w:r>
          </w:p>
        </w:tc>
        <w:tc>
          <w:tcPr>
            <w:tcW w:w="2772" w:type="dxa"/>
          </w:tcPr>
          <w:p w14:paraId="373C11C0" w14:textId="77777777" w:rsidR="002C2E15" w:rsidRDefault="00EA3332">
            <w:pPr>
              <w:pStyle w:val="Compact"/>
            </w:pPr>
            <w:r>
              <w:t>Correlatie aannames begrijpen</w:t>
            </w:r>
          </w:p>
        </w:tc>
      </w:tr>
    </w:tbl>
    <w:p w14:paraId="0A81A654" w14:textId="77777777" w:rsidR="002C2E15" w:rsidRDefault="00EA3332">
      <w:pPr>
        <w:pStyle w:val="Kop3"/>
      </w:pPr>
      <w:bookmarkStart w:id="4" w:name="toepassen-niveau-3-vragen---12"/>
      <w:bookmarkEnd w:id="3"/>
      <w:r>
        <w:t>TOEPASSEN NIVEAU (3 vragen - 12%)</w:t>
      </w:r>
    </w:p>
    <w:tbl>
      <w:tblPr>
        <w:tblStyle w:val="Table"/>
        <w:tblW w:w="5000" w:type="pct"/>
        <w:tblLayout w:type="fixed"/>
        <w:tblLook w:val="0020" w:firstRow="1" w:lastRow="0" w:firstColumn="0" w:lastColumn="0" w:noHBand="0" w:noVBand="0"/>
      </w:tblPr>
      <w:tblGrid>
        <w:gridCol w:w="3057"/>
        <w:gridCol w:w="3057"/>
        <w:gridCol w:w="3292"/>
      </w:tblGrid>
      <w:tr w:rsidR="002C2E15" w14:paraId="61E72A03" w14:textId="77777777" w:rsidTr="002C2E15">
        <w:trPr>
          <w:cnfStyle w:val="100000000000" w:firstRow="1" w:lastRow="0" w:firstColumn="0" w:lastColumn="0" w:oddVBand="0" w:evenVBand="0" w:oddHBand="0" w:evenHBand="0" w:firstRowFirstColumn="0" w:firstRowLastColumn="0" w:lastRowFirstColumn="0" w:lastRowLastColumn="0"/>
          <w:tblHeader/>
        </w:trPr>
        <w:tc>
          <w:tcPr>
            <w:tcW w:w="2574" w:type="dxa"/>
          </w:tcPr>
          <w:p w14:paraId="2AD68E8D" w14:textId="77777777" w:rsidR="002C2E15" w:rsidRDefault="00EA3332">
            <w:pPr>
              <w:pStyle w:val="Compact"/>
            </w:pPr>
            <w:r>
              <w:t>Vraagnummer</w:t>
            </w:r>
          </w:p>
        </w:tc>
        <w:tc>
          <w:tcPr>
            <w:tcW w:w="2574" w:type="dxa"/>
          </w:tcPr>
          <w:p w14:paraId="04278D3F" w14:textId="77777777" w:rsidR="002C2E15" w:rsidRDefault="00EA3332">
            <w:pPr>
              <w:pStyle w:val="Compact"/>
            </w:pPr>
            <w:r>
              <w:t>Vraag Titel</w:t>
            </w:r>
          </w:p>
        </w:tc>
        <w:tc>
          <w:tcPr>
            <w:tcW w:w="2772" w:type="dxa"/>
          </w:tcPr>
          <w:p w14:paraId="7C624B14" w14:textId="77777777" w:rsidR="002C2E15" w:rsidRDefault="00EA3332">
            <w:pPr>
              <w:pStyle w:val="Compact"/>
            </w:pPr>
            <w:r>
              <w:t>Leerintentie</w:t>
            </w:r>
          </w:p>
        </w:tc>
      </w:tr>
      <w:tr w:rsidR="002C2E15" w14:paraId="58594B14" w14:textId="77777777">
        <w:tc>
          <w:tcPr>
            <w:tcW w:w="2574" w:type="dxa"/>
          </w:tcPr>
          <w:p w14:paraId="7C4396B8" w14:textId="77777777" w:rsidR="002C2E15" w:rsidRDefault="00EA3332">
            <w:pPr>
              <w:pStyle w:val="Compact"/>
            </w:pPr>
            <w:r>
              <w:t>Q14</w:t>
            </w:r>
          </w:p>
        </w:tc>
        <w:tc>
          <w:tcPr>
            <w:tcW w:w="2574" w:type="dxa"/>
          </w:tcPr>
          <w:p w14:paraId="47FA04AF" w14:textId="77777777" w:rsidR="002C2E15" w:rsidRDefault="00EA3332">
            <w:pPr>
              <w:pStyle w:val="Compact"/>
            </w:pPr>
            <w:r>
              <w:t>Pearson vs Spearman voor niet-lineaire relaties</w:t>
            </w:r>
          </w:p>
        </w:tc>
        <w:tc>
          <w:tcPr>
            <w:tcW w:w="2772" w:type="dxa"/>
          </w:tcPr>
          <w:p w14:paraId="5D928085" w14:textId="77777777" w:rsidR="002C2E15" w:rsidRDefault="00EA3332">
            <w:pPr>
              <w:pStyle w:val="Compact"/>
            </w:pPr>
            <w:r>
              <w:t>Monotoon versus lineair toepassen</w:t>
            </w:r>
          </w:p>
        </w:tc>
      </w:tr>
      <w:tr w:rsidR="002C2E15" w14:paraId="08C11EC0" w14:textId="77777777">
        <w:tc>
          <w:tcPr>
            <w:tcW w:w="2574" w:type="dxa"/>
          </w:tcPr>
          <w:p w14:paraId="74A21328" w14:textId="77777777" w:rsidR="002C2E15" w:rsidRDefault="00EA3332">
            <w:pPr>
              <w:pStyle w:val="Compact"/>
            </w:pPr>
            <w:r>
              <w:t>Q15</w:t>
            </w:r>
          </w:p>
        </w:tc>
        <w:tc>
          <w:tcPr>
            <w:tcW w:w="2574" w:type="dxa"/>
          </w:tcPr>
          <w:p w14:paraId="08C5DE05" w14:textId="77777777" w:rsidR="002C2E15" w:rsidRDefault="00EA3332">
            <w:pPr>
              <w:pStyle w:val="Compact"/>
            </w:pPr>
            <w:r>
              <w:t>Richting en kracht</w:t>
            </w:r>
          </w:p>
        </w:tc>
        <w:tc>
          <w:tcPr>
            <w:tcW w:w="2772" w:type="dxa"/>
          </w:tcPr>
          <w:p w14:paraId="29E31C4A" w14:textId="77777777" w:rsidR="002C2E15" w:rsidRDefault="00EA3332">
            <w:pPr>
              <w:pStyle w:val="Compact"/>
            </w:pPr>
            <w:r>
              <w:t>Richting en sterkte bepalen</w:t>
            </w:r>
          </w:p>
        </w:tc>
      </w:tr>
      <w:tr w:rsidR="002C2E15" w14:paraId="7721E7C5" w14:textId="77777777">
        <w:tc>
          <w:tcPr>
            <w:tcW w:w="2574" w:type="dxa"/>
          </w:tcPr>
          <w:p w14:paraId="73C55362" w14:textId="77777777" w:rsidR="002C2E15" w:rsidRDefault="00EA3332">
            <w:pPr>
              <w:pStyle w:val="Compact"/>
            </w:pPr>
            <w:r>
              <w:t>Q16</w:t>
            </w:r>
          </w:p>
        </w:tc>
        <w:tc>
          <w:tcPr>
            <w:tcW w:w="2574" w:type="dxa"/>
          </w:tcPr>
          <w:p w14:paraId="741CDA2C" w14:textId="77777777" w:rsidR="002C2E15" w:rsidRDefault="00EA3332">
            <w:pPr>
              <w:pStyle w:val="Compact"/>
            </w:pPr>
            <w:r>
              <w:t>Zwak positief</w:t>
            </w:r>
          </w:p>
        </w:tc>
        <w:tc>
          <w:tcPr>
            <w:tcW w:w="2772" w:type="dxa"/>
          </w:tcPr>
          <w:p w14:paraId="11EAC8B1" w14:textId="77777777" w:rsidR="002C2E15" w:rsidRDefault="00EA3332">
            <w:pPr>
              <w:pStyle w:val="Compact"/>
            </w:pPr>
            <w:r>
              <w:t>Zwak positieve correlatie herkennen</w:t>
            </w:r>
          </w:p>
        </w:tc>
      </w:tr>
    </w:tbl>
    <w:p w14:paraId="6AC5569E" w14:textId="77777777" w:rsidR="002C2E15" w:rsidRDefault="00EA3332">
      <w:pPr>
        <w:pStyle w:val="Kop3"/>
      </w:pPr>
      <w:bookmarkStart w:id="5" w:name="analyseer-niveau-1-vraag---4"/>
      <w:bookmarkEnd w:id="4"/>
      <w:r>
        <w:t>ANALYSEER NIVEAU (1 vraag - 4%)</w:t>
      </w:r>
    </w:p>
    <w:tbl>
      <w:tblPr>
        <w:tblStyle w:val="Table"/>
        <w:tblW w:w="0" w:type="auto"/>
        <w:tblLook w:val="0020" w:firstRow="1" w:lastRow="0" w:firstColumn="0" w:lastColumn="0" w:noHBand="0" w:noVBand="0"/>
      </w:tblPr>
      <w:tblGrid>
        <w:gridCol w:w="1691"/>
        <w:gridCol w:w="2644"/>
        <w:gridCol w:w="3523"/>
      </w:tblGrid>
      <w:tr w:rsidR="002C2E15" w14:paraId="1A9E110D" w14:textId="77777777" w:rsidTr="002C2E15">
        <w:trPr>
          <w:cnfStyle w:val="100000000000" w:firstRow="1" w:lastRow="0" w:firstColumn="0" w:lastColumn="0" w:oddVBand="0" w:evenVBand="0" w:oddHBand="0" w:evenHBand="0" w:firstRowFirstColumn="0" w:firstRowLastColumn="0" w:lastRowFirstColumn="0" w:lastRowLastColumn="0"/>
          <w:tblHeader/>
        </w:trPr>
        <w:tc>
          <w:tcPr>
            <w:tcW w:w="0" w:type="auto"/>
          </w:tcPr>
          <w:p w14:paraId="2F98D486" w14:textId="77777777" w:rsidR="002C2E15" w:rsidRDefault="00EA3332">
            <w:pPr>
              <w:pStyle w:val="Compact"/>
            </w:pPr>
            <w:r>
              <w:t>Vraagnummer</w:t>
            </w:r>
          </w:p>
        </w:tc>
        <w:tc>
          <w:tcPr>
            <w:tcW w:w="0" w:type="auto"/>
          </w:tcPr>
          <w:p w14:paraId="151DEC87" w14:textId="77777777" w:rsidR="002C2E15" w:rsidRDefault="00EA3332">
            <w:pPr>
              <w:pStyle w:val="Compact"/>
            </w:pPr>
            <w:r>
              <w:t>Vraag Titel</w:t>
            </w:r>
          </w:p>
        </w:tc>
        <w:tc>
          <w:tcPr>
            <w:tcW w:w="0" w:type="auto"/>
          </w:tcPr>
          <w:p w14:paraId="3807B456" w14:textId="77777777" w:rsidR="002C2E15" w:rsidRDefault="00EA3332">
            <w:pPr>
              <w:pStyle w:val="Compact"/>
            </w:pPr>
            <w:r>
              <w:t>Leerintentie</w:t>
            </w:r>
          </w:p>
        </w:tc>
      </w:tr>
      <w:tr w:rsidR="002C2E15" w14:paraId="1568BAE1" w14:textId="77777777">
        <w:tc>
          <w:tcPr>
            <w:tcW w:w="0" w:type="auto"/>
          </w:tcPr>
          <w:p w14:paraId="3D00CFFA" w14:textId="77777777" w:rsidR="002C2E15" w:rsidRDefault="00EA3332">
            <w:pPr>
              <w:pStyle w:val="Compact"/>
            </w:pPr>
            <w:r>
              <w:t>Q19</w:t>
            </w:r>
          </w:p>
        </w:tc>
        <w:tc>
          <w:tcPr>
            <w:tcW w:w="0" w:type="auto"/>
          </w:tcPr>
          <w:p w14:paraId="633782C2" w14:textId="77777777" w:rsidR="002C2E15" w:rsidRDefault="00EA3332">
            <w:pPr>
              <w:pStyle w:val="Compact"/>
            </w:pPr>
            <w:r>
              <w:t>Impact van uitschieters</w:t>
            </w:r>
          </w:p>
        </w:tc>
        <w:tc>
          <w:tcPr>
            <w:tcW w:w="0" w:type="auto"/>
          </w:tcPr>
          <w:p w14:paraId="63A03D9E" w14:textId="77777777" w:rsidR="002C2E15" w:rsidRDefault="00EA3332">
            <w:pPr>
              <w:pStyle w:val="Compact"/>
            </w:pPr>
            <w:r>
              <w:t>Impact van uitbijters analyseren</w:t>
            </w:r>
          </w:p>
        </w:tc>
      </w:tr>
    </w:tbl>
    <w:p w14:paraId="6DD61377" w14:textId="77777777" w:rsidR="002C2E15" w:rsidRDefault="00EA3332">
      <w:pPr>
        <w:pStyle w:val="Kop3"/>
      </w:pPr>
      <w:bookmarkStart w:id="6" w:name="niveau-evalueren-1-vraag---4"/>
      <w:bookmarkEnd w:id="5"/>
      <w:r>
        <w:t>NIVEAU EVALUEREN (1 vraag - 4%)</w:t>
      </w:r>
    </w:p>
    <w:tbl>
      <w:tblPr>
        <w:tblStyle w:val="Table"/>
        <w:tblW w:w="5000" w:type="pct"/>
        <w:tblLayout w:type="fixed"/>
        <w:tblLook w:val="0020" w:firstRow="1" w:lastRow="0" w:firstColumn="0" w:lastColumn="0" w:noHBand="0" w:noVBand="0"/>
      </w:tblPr>
      <w:tblGrid>
        <w:gridCol w:w="3057"/>
        <w:gridCol w:w="3057"/>
        <w:gridCol w:w="3292"/>
      </w:tblGrid>
      <w:tr w:rsidR="002C2E15" w14:paraId="6E29703B" w14:textId="77777777" w:rsidTr="002C2E15">
        <w:trPr>
          <w:cnfStyle w:val="100000000000" w:firstRow="1" w:lastRow="0" w:firstColumn="0" w:lastColumn="0" w:oddVBand="0" w:evenVBand="0" w:oddHBand="0" w:evenHBand="0" w:firstRowFirstColumn="0" w:firstRowLastColumn="0" w:lastRowFirstColumn="0" w:lastRowLastColumn="0"/>
          <w:tblHeader/>
        </w:trPr>
        <w:tc>
          <w:tcPr>
            <w:tcW w:w="2574" w:type="dxa"/>
          </w:tcPr>
          <w:p w14:paraId="48B5B23E" w14:textId="77777777" w:rsidR="002C2E15" w:rsidRDefault="00EA3332">
            <w:pPr>
              <w:pStyle w:val="Compact"/>
            </w:pPr>
            <w:r>
              <w:t>Vraagnummer</w:t>
            </w:r>
          </w:p>
        </w:tc>
        <w:tc>
          <w:tcPr>
            <w:tcW w:w="2574" w:type="dxa"/>
          </w:tcPr>
          <w:p w14:paraId="7D83D1A8" w14:textId="77777777" w:rsidR="002C2E15" w:rsidRDefault="00EA3332">
            <w:pPr>
              <w:pStyle w:val="Compact"/>
            </w:pPr>
            <w:r>
              <w:t>Vraag Titel</w:t>
            </w:r>
          </w:p>
        </w:tc>
        <w:tc>
          <w:tcPr>
            <w:tcW w:w="2772" w:type="dxa"/>
          </w:tcPr>
          <w:p w14:paraId="450F11C4" w14:textId="77777777" w:rsidR="002C2E15" w:rsidRDefault="00EA3332">
            <w:pPr>
              <w:pStyle w:val="Compact"/>
            </w:pPr>
            <w:r>
              <w:t>Leerintentie</w:t>
            </w:r>
          </w:p>
        </w:tc>
      </w:tr>
      <w:tr w:rsidR="002C2E15" w14:paraId="690E48A4" w14:textId="77777777">
        <w:tc>
          <w:tcPr>
            <w:tcW w:w="2574" w:type="dxa"/>
          </w:tcPr>
          <w:p w14:paraId="46C37414" w14:textId="77777777" w:rsidR="002C2E15" w:rsidRDefault="00EA3332">
            <w:pPr>
              <w:pStyle w:val="Compact"/>
            </w:pPr>
            <w:r>
              <w:t>Q22</w:t>
            </w:r>
          </w:p>
        </w:tc>
        <w:tc>
          <w:tcPr>
            <w:tcW w:w="2574" w:type="dxa"/>
          </w:tcPr>
          <w:p w14:paraId="53490BCA" w14:textId="77777777" w:rsidR="002C2E15" w:rsidRDefault="00EA3332">
            <w:pPr>
              <w:pStyle w:val="Compact"/>
            </w:pPr>
            <w:r>
              <w:t>Statistische declaraties beoordelen</w:t>
            </w:r>
          </w:p>
        </w:tc>
        <w:tc>
          <w:tcPr>
            <w:tcW w:w="2772" w:type="dxa"/>
          </w:tcPr>
          <w:p w14:paraId="34562D22" w14:textId="77777777" w:rsidR="002C2E15" w:rsidRDefault="00EA3332">
            <w:pPr>
              <w:pStyle w:val="Compact"/>
            </w:pPr>
            <w:r>
              <w:t>Statistische claims beoordelen</w:t>
            </w:r>
          </w:p>
        </w:tc>
      </w:tr>
    </w:tbl>
    <w:p w14:paraId="6405ACDE" w14:textId="77777777" w:rsidR="002C2E15" w:rsidRDefault="00EA3332">
      <w:pPr>
        <w:pStyle w:val="Kop3"/>
      </w:pPr>
      <w:bookmarkStart w:id="7" w:name="creatie-niveau-2-vragen---8"/>
      <w:bookmarkEnd w:id="6"/>
      <w:r>
        <w:t>CREATIE NIVEAU (2 vragen - 8%)</w:t>
      </w:r>
    </w:p>
    <w:tbl>
      <w:tblPr>
        <w:tblStyle w:val="Table"/>
        <w:tblW w:w="0" w:type="auto"/>
        <w:tblLook w:val="0020" w:firstRow="1" w:lastRow="0" w:firstColumn="0" w:lastColumn="0" w:noHBand="0" w:noVBand="0"/>
      </w:tblPr>
      <w:tblGrid>
        <w:gridCol w:w="1691"/>
        <w:gridCol w:w="3571"/>
        <w:gridCol w:w="3751"/>
      </w:tblGrid>
      <w:tr w:rsidR="002C2E15" w14:paraId="0D88AA8D" w14:textId="77777777" w:rsidTr="002C2E15">
        <w:trPr>
          <w:cnfStyle w:val="100000000000" w:firstRow="1" w:lastRow="0" w:firstColumn="0" w:lastColumn="0" w:oddVBand="0" w:evenVBand="0" w:oddHBand="0" w:evenHBand="0" w:firstRowFirstColumn="0" w:firstRowLastColumn="0" w:lastRowFirstColumn="0" w:lastRowLastColumn="0"/>
          <w:tblHeader/>
        </w:trPr>
        <w:tc>
          <w:tcPr>
            <w:tcW w:w="0" w:type="auto"/>
          </w:tcPr>
          <w:p w14:paraId="48C5B310" w14:textId="77777777" w:rsidR="002C2E15" w:rsidRDefault="00EA3332">
            <w:pPr>
              <w:pStyle w:val="Compact"/>
            </w:pPr>
            <w:r>
              <w:t>Vraagnummer</w:t>
            </w:r>
          </w:p>
        </w:tc>
        <w:tc>
          <w:tcPr>
            <w:tcW w:w="0" w:type="auto"/>
          </w:tcPr>
          <w:p w14:paraId="637354A9" w14:textId="77777777" w:rsidR="002C2E15" w:rsidRDefault="00EA3332">
            <w:pPr>
              <w:pStyle w:val="Compact"/>
            </w:pPr>
            <w:r>
              <w:t>Vraag Titel</w:t>
            </w:r>
          </w:p>
        </w:tc>
        <w:tc>
          <w:tcPr>
            <w:tcW w:w="0" w:type="auto"/>
          </w:tcPr>
          <w:p w14:paraId="5A83CE28" w14:textId="77777777" w:rsidR="002C2E15" w:rsidRDefault="00EA3332">
            <w:pPr>
              <w:pStyle w:val="Compact"/>
            </w:pPr>
            <w:r>
              <w:t>Leerintentie</w:t>
            </w:r>
          </w:p>
        </w:tc>
      </w:tr>
      <w:tr w:rsidR="002C2E15" w14:paraId="3C67FB70" w14:textId="77777777">
        <w:tc>
          <w:tcPr>
            <w:tcW w:w="0" w:type="auto"/>
          </w:tcPr>
          <w:p w14:paraId="4F03AAC7" w14:textId="77777777" w:rsidR="002C2E15" w:rsidRDefault="00EA3332">
            <w:pPr>
              <w:pStyle w:val="Compact"/>
            </w:pPr>
            <w:r>
              <w:t>Q24</w:t>
            </w:r>
          </w:p>
        </w:tc>
        <w:tc>
          <w:tcPr>
            <w:tcW w:w="0" w:type="auto"/>
          </w:tcPr>
          <w:p w14:paraId="5ABB800A" w14:textId="77777777" w:rsidR="002C2E15" w:rsidRDefault="00EA3332">
            <w:pPr>
              <w:pStyle w:val="Compact"/>
            </w:pPr>
            <w:r>
              <w:t>Ontwerp een correlatiestudie</w:t>
            </w:r>
          </w:p>
        </w:tc>
        <w:tc>
          <w:tcPr>
            <w:tcW w:w="0" w:type="auto"/>
          </w:tcPr>
          <w:p w14:paraId="662BE11D" w14:textId="77777777" w:rsidR="002C2E15" w:rsidRDefault="00EA3332">
            <w:pPr>
              <w:pStyle w:val="Compact"/>
            </w:pPr>
            <w:r>
              <w:t>Correlatiestudie ontwerpen</w:t>
            </w:r>
          </w:p>
        </w:tc>
      </w:tr>
      <w:tr w:rsidR="002C2E15" w14:paraId="09AB8E3A" w14:textId="77777777">
        <w:tc>
          <w:tcPr>
            <w:tcW w:w="0" w:type="auto"/>
          </w:tcPr>
          <w:p w14:paraId="7C25D2B9" w14:textId="77777777" w:rsidR="002C2E15" w:rsidRDefault="00EA3332">
            <w:pPr>
              <w:pStyle w:val="Compact"/>
            </w:pPr>
            <w:r>
              <w:t>Q25</w:t>
            </w:r>
          </w:p>
        </w:tc>
        <w:tc>
          <w:tcPr>
            <w:tcW w:w="0" w:type="auto"/>
          </w:tcPr>
          <w:p w14:paraId="5211F7A5" w14:textId="77777777" w:rsidR="002C2E15" w:rsidRDefault="00EA3332">
            <w:pPr>
              <w:pStyle w:val="Compact"/>
            </w:pPr>
            <w:r>
              <w:t>Onderzoekshypothese opstellen</w:t>
            </w:r>
          </w:p>
        </w:tc>
        <w:tc>
          <w:tcPr>
            <w:tcW w:w="0" w:type="auto"/>
          </w:tcPr>
          <w:p w14:paraId="16565946" w14:textId="77777777" w:rsidR="002C2E15" w:rsidRDefault="00EA3332">
            <w:pPr>
              <w:pStyle w:val="Compact"/>
            </w:pPr>
            <w:r>
              <w:t>Onderzoekshypothese formuleren</w:t>
            </w:r>
          </w:p>
        </w:tc>
      </w:tr>
    </w:tbl>
    <w:p w14:paraId="157BF89A" w14:textId="77777777" w:rsidR="002C2E15" w:rsidRDefault="00EA3332">
      <w:pPr>
        <w:pStyle w:val="Kop2"/>
      </w:pPr>
      <w:bookmarkStart w:id="8" w:name="onthouden-niveau-5-vragen"/>
      <w:bookmarkEnd w:id="1"/>
      <w:bookmarkEnd w:id="7"/>
      <w:r>
        <w:lastRenderedPageBreak/>
        <w:t>ONTHOUDEN NIVEAU (5 vragen)</w:t>
      </w:r>
    </w:p>
    <w:p w14:paraId="2C4E4985" w14:textId="77777777" w:rsidR="00351BB5" w:rsidRDefault="00351BB5">
      <w:pPr>
        <w:pStyle w:val="Kop3"/>
      </w:pPr>
      <w:bookmarkStart w:id="9" w:name="vraag-q1-onthouden"/>
    </w:p>
    <w:p w14:paraId="5B8FBCAC" w14:textId="77777777" w:rsidR="00351BB5" w:rsidRDefault="00351BB5">
      <w:pPr>
        <w:pStyle w:val="Kop3"/>
      </w:pPr>
    </w:p>
    <w:p w14:paraId="4FFCE1E5" w14:textId="52672F55" w:rsidR="002C2E15" w:rsidRDefault="00EA3332">
      <w:pPr>
        <w:pStyle w:val="Kop3"/>
      </w:pPr>
      <w:r>
        <w:t>Vraag Q1 (Onthouden)</w:t>
      </w:r>
    </w:p>
    <w:p w14:paraId="3372DFA4" w14:textId="77777777" w:rsidR="002C2E15" w:rsidRDefault="00EA3332">
      <w:pPr>
        <w:pStyle w:val="FirstParagraph"/>
      </w:pPr>
      <w:r>
        <w:rPr>
          <w:b/>
          <w:bCs/>
        </w:rPr>
        <w:t>Wat is correlatie?</w:t>
      </w:r>
    </w:p>
    <w:p w14:paraId="58FA5B10" w14:textId="73E101A1" w:rsidR="002C2E15" w:rsidRPr="00351BB5" w:rsidRDefault="00EA3332">
      <w:pPr>
        <w:pStyle w:val="Bloktekst"/>
        <w:rPr>
          <w:lang w:val="nl-BE"/>
        </w:rPr>
      </w:pPr>
      <w:r w:rsidRPr="00351BB5">
        <w:rPr>
          <w:lang w:val="nl-BE"/>
        </w:rPr>
        <w:t xml:space="preserve">Hint: Denk na over hoe twee criminologische variabelen samen </w:t>
      </w:r>
      <w:del w:id="10" w:author="Ann De Buck" w:date="2025-10-27T11:07:00Z" w16du:dateUtc="2025-10-27T10:07:00Z">
        <w:r w:rsidRPr="00351BB5" w:rsidDel="00351BB5">
          <w:rPr>
            <w:lang w:val="nl-BE"/>
          </w:rPr>
          <w:delText xml:space="preserve">bewegen </w:delText>
        </w:r>
      </w:del>
      <w:ins w:id="11" w:author="Ann De Buck" w:date="2025-10-27T11:07:00Z" w16du:dateUtc="2025-10-27T10:07:00Z">
        <w:r w:rsidR="00351BB5">
          <w:rPr>
            <w:lang w:val="nl-BE"/>
          </w:rPr>
          <w:t>hangen</w:t>
        </w:r>
        <w:r w:rsidR="00351BB5" w:rsidRPr="00351BB5">
          <w:rPr>
            <w:lang w:val="nl-BE"/>
          </w:rPr>
          <w:t xml:space="preserve"> </w:t>
        </w:r>
      </w:ins>
      <w:r w:rsidRPr="00351BB5">
        <w:rPr>
          <w:lang w:val="nl-BE"/>
        </w:rPr>
        <w:t xml:space="preserve">- bijvoorbeeld werkloosheid en misdaadcijfers - niet </w:t>
      </w:r>
      <w:ins w:id="12" w:author="Ann De Buck" w:date="2025-10-27T11:07:00Z" w16du:dateUtc="2025-10-27T10:07:00Z">
        <w:r w:rsidR="00351BB5">
          <w:rPr>
            <w:lang w:val="nl-BE"/>
          </w:rPr>
          <w:t xml:space="preserve">in termen van </w:t>
        </w:r>
      </w:ins>
      <w:del w:id="13" w:author="Ann De Buck" w:date="2025-10-27T11:07:00Z" w16du:dateUtc="2025-10-27T10:07:00Z">
        <w:r w:rsidRPr="00351BB5" w:rsidDel="00351BB5">
          <w:rPr>
            <w:lang w:val="nl-BE"/>
          </w:rPr>
          <w:delText>over</w:delText>
        </w:r>
      </w:del>
      <w:r w:rsidRPr="00351BB5">
        <w:rPr>
          <w:lang w:val="nl-BE"/>
        </w:rPr>
        <w:t xml:space="preserve"> oorzaak en gevolg.</w:t>
      </w:r>
    </w:p>
    <w:p w14:paraId="17844F67" w14:textId="5CDBF78B" w:rsidR="002C2E15" w:rsidRPr="00351BB5" w:rsidRDefault="00EA3332">
      <w:pPr>
        <w:numPr>
          <w:ilvl w:val="0"/>
          <w:numId w:val="2"/>
        </w:numPr>
        <w:rPr>
          <w:lang w:val="nl-BE"/>
        </w:rPr>
      </w:pPr>
      <w:r w:rsidRPr="00351BB5">
        <w:rPr>
          <w:lang w:val="nl-BE"/>
        </w:rPr>
        <w:t xml:space="preserve">Een statistische maat voor de sterkte en richting van </w:t>
      </w:r>
      <w:ins w:id="14" w:author="Ann De Buck" w:date="2025-10-27T11:28:00Z" w16du:dateUtc="2025-10-27T10:28:00Z">
        <w:r w:rsidR="00DF3B21">
          <w:rPr>
            <w:lang w:val="nl-BE"/>
          </w:rPr>
          <w:t>een lineaire</w:t>
        </w:r>
      </w:ins>
      <w:del w:id="15" w:author="Ann De Buck" w:date="2025-10-27T11:28:00Z" w16du:dateUtc="2025-10-27T10:28:00Z">
        <w:r w:rsidRPr="00351BB5" w:rsidDel="00DF3B21">
          <w:rPr>
            <w:lang w:val="nl-BE"/>
          </w:rPr>
          <w:delText xml:space="preserve">de </w:delText>
        </w:r>
      </w:del>
      <w:r w:rsidRPr="00351BB5">
        <w:rPr>
          <w:lang w:val="nl-BE"/>
        </w:rPr>
        <w:t>relatie tussen twee variabelen “1” =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ins w:id="16" w:author="Ann De Buck" w:date="2025-10-27T11:27:00Z" w16du:dateUtc="2025-10-27T10:27:00Z">
        <w:r w:rsidR="0001211B">
          <w:rPr>
            <w:lang w:val="nl-BE"/>
          </w:rPr>
          <w:t xml:space="preserve">De absolute waarde </w:t>
        </w:r>
        <w:r w:rsidR="005A30CE">
          <w:rPr>
            <w:lang w:val="nl-BE"/>
          </w:rPr>
          <w:t xml:space="preserve">geeft een indicatie van de sterkte van het </w:t>
        </w:r>
      </w:ins>
      <w:ins w:id="17" w:author="Ann De Buck" w:date="2025-10-27T11:29:00Z" w16du:dateUtc="2025-10-27T10:29:00Z">
        <w:r w:rsidR="00DF3B21">
          <w:rPr>
            <w:lang w:val="nl-BE"/>
          </w:rPr>
          <w:t xml:space="preserve">lineaire </w:t>
        </w:r>
      </w:ins>
      <w:ins w:id="18" w:author="Ann De Buck" w:date="2025-10-27T11:27:00Z" w16du:dateUtc="2025-10-27T10:27:00Z">
        <w:r w:rsidR="005A30CE">
          <w:rPr>
            <w:lang w:val="nl-BE"/>
          </w:rPr>
          <w:t>verband, het plus/min teken geeft informatie over de richting van he</w:t>
        </w:r>
      </w:ins>
      <w:ins w:id="19" w:author="Ann De Buck" w:date="2025-10-27T11:28:00Z" w16du:dateUtc="2025-10-27T10:28:00Z">
        <w:r w:rsidR="005A30CE">
          <w:rPr>
            <w:lang w:val="nl-BE"/>
          </w:rPr>
          <w:t xml:space="preserve">t </w:t>
        </w:r>
      </w:ins>
      <w:ins w:id="20" w:author="Ann De Buck" w:date="2025-10-27T11:29:00Z" w16du:dateUtc="2025-10-27T10:29:00Z">
        <w:r w:rsidR="00DF3B21">
          <w:rPr>
            <w:lang w:val="nl-BE"/>
          </w:rPr>
          <w:t xml:space="preserve">lineaire </w:t>
        </w:r>
      </w:ins>
      <w:ins w:id="21" w:author="Ann De Buck" w:date="2025-10-27T11:28:00Z" w16du:dateUtc="2025-10-27T10:28:00Z">
        <w:r w:rsidR="005A30CE">
          <w:rPr>
            <w:lang w:val="nl-BE"/>
          </w:rPr>
          <w:t>verband.</w:t>
        </w:r>
      </w:ins>
      <w:r w:rsidRPr="00351BB5">
        <w:rPr>
          <w:lang w:val="nl-BE"/>
        </w:rPr>
        <w:t>”</w:t>
      </w:r>
    </w:p>
    <w:p w14:paraId="49E6ED0C" w14:textId="55E11BD6" w:rsidR="002C2E15" w:rsidRPr="00351BB5" w:rsidRDefault="00EA3332">
      <w:pPr>
        <w:numPr>
          <w:ilvl w:val="0"/>
          <w:numId w:val="2"/>
        </w:numPr>
        <w:rPr>
          <w:lang w:val="nl-BE"/>
        </w:rPr>
      </w:pPr>
      <w:r w:rsidRPr="00351BB5">
        <w:rPr>
          <w:lang w:val="nl-BE"/>
        </w:rPr>
        <w:t xml:space="preserve">Een maat voor de mate waarin de ene variabele de andere veroorzaakt “2” = ” ❌ Fout. Dit is een veel voorkomende misvatting in onderzoek. Correlatie laat zien dat twee variabelen samen veranderen, maar het bewijst niet dat de ene de andere veroorzaakt. </w:t>
      </w:r>
      <w:ins w:id="22" w:author="Ann De Buck" w:date="2025-10-27T11:29:00Z" w16du:dateUtc="2025-10-27T10:29:00Z">
        <w:r w:rsidR="006C7E08">
          <w:rPr>
            <w:lang w:val="nl-BE"/>
          </w:rPr>
          <w:t>Bijvoor</w:t>
        </w:r>
      </w:ins>
      <w:ins w:id="23" w:author="Ann De Buck" w:date="2025-10-27T11:30:00Z" w16du:dateUtc="2025-10-27T10:30:00Z">
        <w:r w:rsidR="006C7E08">
          <w:rPr>
            <w:lang w:val="nl-BE"/>
          </w:rPr>
          <w:t xml:space="preserve">beeld: </w:t>
        </w:r>
        <w:r w:rsidR="00346B19">
          <w:rPr>
            <w:lang w:val="nl-BE"/>
          </w:rPr>
          <w:t>In b</w:t>
        </w:r>
      </w:ins>
      <w:del w:id="24" w:author="Ann De Buck" w:date="2025-10-27T11:30:00Z" w16du:dateUtc="2025-10-27T10:30:00Z">
        <w:r w:rsidRPr="00351BB5" w:rsidDel="00346B19">
          <w:rPr>
            <w:lang w:val="nl-BE"/>
          </w:rPr>
          <w:delText>B</w:delText>
        </w:r>
      </w:del>
      <w:r w:rsidRPr="00351BB5">
        <w:rPr>
          <w:lang w:val="nl-BE"/>
        </w:rPr>
        <w:t xml:space="preserve">uurten met een hoge werkloosheid </w:t>
      </w:r>
      <w:del w:id="25" w:author="Ann De Buck" w:date="2025-10-27T11:30:00Z" w16du:dateUtc="2025-10-27T10:30:00Z">
        <w:r w:rsidRPr="00351BB5" w:rsidDel="00346B19">
          <w:rPr>
            <w:lang w:val="nl-BE"/>
          </w:rPr>
          <w:delText xml:space="preserve">hebben </w:delText>
        </w:r>
      </w:del>
      <w:ins w:id="26" w:author="Ann De Buck" w:date="2025-10-27T11:30:00Z" w16du:dateUtc="2025-10-27T10:30:00Z">
        <w:r w:rsidR="00346B19">
          <w:rPr>
            <w:lang w:val="nl-BE"/>
          </w:rPr>
          <w:t xml:space="preserve">worden </w:t>
        </w:r>
      </w:ins>
      <w:del w:id="27" w:author="Ann De Buck" w:date="2025-10-27T11:30:00Z" w16du:dateUtc="2025-10-27T10:30:00Z">
        <w:r w:rsidRPr="00351BB5" w:rsidDel="006C7E08">
          <w:rPr>
            <w:lang w:val="nl-BE"/>
          </w:rPr>
          <w:delText xml:space="preserve">bijvoorbeeld </w:delText>
        </w:r>
      </w:del>
      <w:r w:rsidRPr="00351BB5">
        <w:rPr>
          <w:lang w:val="nl-BE"/>
        </w:rPr>
        <w:t>vaak hogere misdaadcijfers</w:t>
      </w:r>
      <w:ins w:id="28" w:author="Ann De Buck" w:date="2025-10-27T11:30:00Z" w16du:dateUtc="2025-10-27T10:30:00Z">
        <w:r w:rsidR="00346B19">
          <w:rPr>
            <w:lang w:val="nl-BE"/>
          </w:rPr>
          <w:t xml:space="preserve"> geobserveerd</w:t>
        </w:r>
      </w:ins>
      <w:r w:rsidRPr="00351BB5">
        <w:rPr>
          <w:lang w:val="nl-BE"/>
        </w:rPr>
        <w:t>, maar dit kan het gevolg zijn van een derde factor, zoals armoede, sociale desorganisatie of zwakke informele controle.”</w:t>
      </w:r>
    </w:p>
    <w:p w14:paraId="3B20BBE7" w14:textId="12B87EED" w:rsidR="002C2E15" w:rsidRPr="00351BB5" w:rsidRDefault="00EA3332">
      <w:pPr>
        <w:numPr>
          <w:ilvl w:val="0"/>
          <w:numId w:val="2"/>
        </w:numPr>
        <w:rPr>
          <w:lang w:val="nl-BE"/>
        </w:rPr>
      </w:pPr>
      <w:r w:rsidRPr="00351BB5">
        <w:rPr>
          <w:lang w:val="nl-BE"/>
        </w:rPr>
        <w:t xml:space="preserve">Het verschil tussen twee variabelen “3” = ” ❌ Fout. Het nemen van een verschil (Y - X) meet alleen een kloof, niet of de variabelen samen variëren. </w:t>
      </w:r>
      <w:ins w:id="29" w:author="Ann De Buck" w:date="2025-10-27T11:31:00Z" w16du:dateUtc="2025-10-27T10:31:00Z">
        <w:r w:rsidR="00F1217A">
          <w:rPr>
            <w:lang w:val="nl-BE"/>
          </w:rPr>
          <w:t>Bijvoorbeeld: h</w:t>
        </w:r>
      </w:ins>
      <w:del w:id="30" w:author="Ann De Buck" w:date="2025-10-27T11:31:00Z" w16du:dateUtc="2025-10-27T10:31:00Z">
        <w:r w:rsidRPr="00351BB5" w:rsidDel="00F1217A">
          <w:rPr>
            <w:lang w:val="nl-BE"/>
          </w:rPr>
          <w:delText>H</w:delText>
        </w:r>
      </w:del>
      <w:r w:rsidRPr="00351BB5">
        <w:rPr>
          <w:lang w:val="nl-BE"/>
        </w:rPr>
        <w:t xml:space="preserve">et verschil tussen diefstal- en mishandelingspercentages zegt </w:t>
      </w:r>
      <w:del w:id="31" w:author="Ann De Buck" w:date="2025-10-27T11:32:00Z" w16du:dateUtc="2025-10-27T10:32:00Z">
        <w:r w:rsidRPr="00351BB5" w:rsidDel="00F1217A">
          <w:rPr>
            <w:lang w:val="nl-BE"/>
          </w:rPr>
          <w:delText xml:space="preserve">bijvoorbeeld </w:delText>
        </w:r>
      </w:del>
      <w:r w:rsidRPr="00351BB5">
        <w:rPr>
          <w:lang w:val="nl-BE"/>
        </w:rPr>
        <w:t>niets over de vraag of deze misdaden samen stijgen of dalen. Correlatie onderzoekt co-variatie - hoeveel beide variabelen afwijken van hun gemiddelden in dezelfde of tegengestelde richting.”</w:t>
      </w:r>
    </w:p>
    <w:p w14:paraId="71D55EE3" w14:textId="7D15882A" w:rsidR="002C2E15" w:rsidRPr="00351BB5" w:rsidRDefault="00EA3332">
      <w:pPr>
        <w:numPr>
          <w:ilvl w:val="0"/>
          <w:numId w:val="2"/>
        </w:numPr>
        <w:rPr>
          <w:lang w:val="nl-BE"/>
        </w:rPr>
      </w:pPr>
      <w:r w:rsidRPr="00351BB5">
        <w:rPr>
          <w:lang w:val="nl-BE"/>
        </w:rPr>
        <w:t xml:space="preserve">Een methode om toekomstige waarden te voorspellen “4” = ” ❌ Fout. Dat is regressieanalyse, geen correlatie. </w:t>
      </w:r>
      <w:ins w:id="32" w:author="Ann De Buck" w:date="2025-10-27T11:32:00Z" w16du:dateUtc="2025-10-27T10:32:00Z">
        <w:r w:rsidR="00B624AB">
          <w:rPr>
            <w:lang w:val="nl-BE"/>
          </w:rPr>
          <w:t>Bijvoorbeeld: r</w:t>
        </w:r>
      </w:ins>
      <w:del w:id="33" w:author="Ann De Buck" w:date="2025-10-27T11:32:00Z" w16du:dateUtc="2025-10-27T10:32:00Z">
        <w:r w:rsidRPr="00351BB5" w:rsidDel="00B624AB">
          <w:rPr>
            <w:lang w:val="nl-BE"/>
          </w:rPr>
          <w:delText>R</w:delText>
        </w:r>
      </w:del>
      <w:r w:rsidRPr="00351BB5">
        <w:rPr>
          <w:lang w:val="nl-BE"/>
        </w:rPr>
        <w:t xml:space="preserve">egressie stelt criminologen in staat om </w:t>
      </w:r>
      <w:del w:id="34" w:author="Ann De Buck" w:date="2025-10-27T11:32:00Z" w16du:dateUtc="2025-10-27T10:32:00Z">
        <w:r w:rsidRPr="00351BB5" w:rsidDel="00174FC6">
          <w:rPr>
            <w:lang w:val="nl-BE"/>
          </w:rPr>
          <w:delText>bijvoorbeeld</w:delText>
        </w:r>
      </w:del>
      <w:r w:rsidRPr="00351BB5">
        <w:rPr>
          <w:lang w:val="nl-BE"/>
        </w:rPr>
        <w:t xml:space="preserve"> het verwachte misdaadcijfer voor een bepaald werkloosheidsniveau te voorspellen. Correlatie vat alleen samen hoe twee variabelen op een bepaald moment in de tijd met elkaar in </w:t>
      </w:r>
      <w:ins w:id="35" w:author="Ann De Buck" w:date="2025-10-27T11:33:00Z" w16du:dateUtc="2025-10-27T10:33:00Z">
        <w:r w:rsidR="00174FC6">
          <w:rPr>
            <w:lang w:val="nl-BE"/>
          </w:rPr>
          <w:t xml:space="preserve">(lineair) </w:t>
        </w:r>
      </w:ins>
      <w:r w:rsidRPr="00351BB5">
        <w:rPr>
          <w:lang w:val="nl-BE"/>
        </w:rPr>
        <w:t>verband staan - het kan geen voorspellingen doen of oorzakelijk verband bewijzen.”</w:t>
      </w:r>
    </w:p>
    <w:p w14:paraId="21A61FBB" w14:textId="77777777" w:rsidR="002C2E15" w:rsidRDefault="00EA3332">
      <w:r>
        <w:pict w14:anchorId="0DFD5F29">
          <v:rect id="_x0000_i1025" style="width:0;height:1.5pt" o:hralign="center" o:hrstd="t" o:hr="t"/>
        </w:pict>
      </w:r>
    </w:p>
    <w:p w14:paraId="46A2D588" w14:textId="77777777" w:rsidR="00351BB5" w:rsidRDefault="00351BB5">
      <w:pPr>
        <w:pStyle w:val="Kop3"/>
        <w:rPr>
          <w:ins w:id="36" w:author="Ann De Buck" w:date="2025-10-27T11:08:00Z" w16du:dateUtc="2025-10-27T10:08:00Z"/>
          <w:lang w:val="nl-BE"/>
        </w:rPr>
      </w:pPr>
      <w:bookmarkStart w:id="37" w:name="vraag-q2-onthouden"/>
      <w:bookmarkEnd w:id="9"/>
    </w:p>
    <w:p w14:paraId="7D1C06BF" w14:textId="1D75AE0C" w:rsidR="002C2E15" w:rsidRPr="00351BB5" w:rsidRDefault="00EA3332">
      <w:pPr>
        <w:pStyle w:val="Kop3"/>
        <w:rPr>
          <w:lang w:val="nl-BE"/>
        </w:rPr>
      </w:pPr>
      <w:r w:rsidRPr="00351BB5">
        <w:rPr>
          <w:lang w:val="nl-BE"/>
        </w:rPr>
        <w:t>Vraag Q2 (Onthouden)</w:t>
      </w:r>
    </w:p>
    <w:p w14:paraId="373BC7F8" w14:textId="65F2043D" w:rsidR="002C2E15" w:rsidRPr="00351BB5" w:rsidDel="009E6802" w:rsidRDefault="00EA3332">
      <w:pPr>
        <w:pStyle w:val="FirstParagraph"/>
        <w:rPr>
          <w:del w:id="38" w:author="Ann De Buck" w:date="2025-10-27T11:33:00Z" w16du:dateUtc="2025-10-27T10:33:00Z"/>
          <w:lang w:val="nl-BE"/>
        </w:rPr>
      </w:pPr>
      <w:del w:id="39" w:author="Ann De Buck" w:date="2025-10-27T11:33:00Z" w16du:dateUtc="2025-10-27T10:33:00Z">
        <w:r w:rsidRPr="00351BB5" w:rsidDel="009E6802">
          <w:rPr>
            <w:b/>
            <w:bCs/>
            <w:lang w:val="nl-BE"/>
          </w:rPr>
          <w:delText>Wat is een z-score?</w:delText>
        </w:r>
      </w:del>
    </w:p>
    <w:p w14:paraId="0B73553B" w14:textId="22E5AD05" w:rsidR="002C2E15" w:rsidRPr="00351BB5" w:rsidDel="009E6802" w:rsidRDefault="00EA3332">
      <w:pPr>
        <w:pStyle w:val="Bloktekst"/>
        <w:rPr>
          <w:del w:id="40" w:author="Ann De Buck" w:date="2025-10-27T11:33:00Z" w16du:dateUtc="2025-10-27T10:33:00Z"/>
          <w:lang w:val="nl-BE"/>
        </w:rPr>
      </w:pPr>
      <w:del w:id="41" w:author="Ann De Buck" w:date="2025-10-27T11:33:00Z" w16du:dateUtc="2025-10-27T10:33:00Z">
        <w:r w:rsidRPr="00351BB5" w:rsidDel="009E6802">
          <w:rPr>
            <w:b/>
            <w:bCs/>
            <w:lang w:val="nl-BE"/>
          </w:rPr>
          <w:delText>Hint:</w:delText>
        </w:r>
        <w:r w:rsidRPr="00351BB5" w:rsidDel="009E6802">
          <w:rPr>
            <w:lang w:val="nl-BE"/>
          </w:rPr>
          <w:delText xml:space="preserve"> Denk na over het vergelijken van misdaadstatistieken in verschillende rechtsgebieden of tijdsperioden - hoe weten we of een misdaadcijfer ongewoon hoog of laag is in vergelijking met het typische patroon?</w:delText>
        </w:r>
      </w:del>
    </w:p>
    <w:p w14:paraId="62996DA2" w14:textId="4B90163B" w:rsidR="002C2E15" w:rsidRPr="00351BB5" w:rsidDel="009E6802" w:rsidRDefault="00EA3332">
      <w:pPr>
        <w:numPr>
          <w:ilvl w:val="0"/>
          <w:numId w:val="3"/>
        </w:numPr>
        <w:rPr>
          <w:del w:id="42" w:author="Ann De Buck" w:date="2025-10-27T11:33:00Z" w16du:dateUtc="2025-10-27T10:33:00Z"/>
          <w:lang w:val="nl-BE"/>
        </w:rPr>
      </w:pPr>
      <w:del w:id="43" w:author="Ann De Buck" w:date="2025-10-27T11:33:00Z" w16du:dateUtc="2025-10-27T10:33:00Z">
        <w:r w:rsidRPr="00351BB5" w:rsidDel="009E6802">
          <w:rPr>
            <w:lang w:val="nl-BE"/>
          </w:rPr>
          <w:delText>De ruwe score minus het gemiddelde</w:delText>
        </w:r>
        <w:r w:rsidRPr="00351BB5" w:rsidDel="009E6802">
          <w:rPr>
            <w:lang w:val="nl-BE"/>
          </w:rPr>
          <w:br/>
          <w:delText>“1” =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 ‘veel’ is zonder te weten of misdaadcijfers doorgaans variëren met ±2 of ±20 rond het gemiddelde. De z-score standaardiseert dit door te delen door de standaarddeviatie.”</w:delText>
        </w:r>
      </w:del>
    </w:p>
    <w:p w14:paraId="330FB858" w14:textId="14E1772F" w:rsidR="002C2E15" w:rsidRPr="00351BB5" w:rsidDel="009E6802" w:rsidRDefault="00EA3332">
      <w:pPr>
        <w:numPr>
          <w:ilvl w:val="0"/>
          <w:numId w:val="3"/>
        </w:numPr>
        <w:rPr>
          <w:del w:id="44" w:author="Ann De Buck" w:date="2025-10-27T11:33:00Z" w16du:dateUtc="2025-10-27T10:33:00Z"/>
          <w:lang w:val="nl-BE"/>
        </w:rPr>
      </w:pPr>
      <w:del w:id="45" w:author="Ann De Buck" w:date="2025-10-27T11:33:00Z" w16du:dateUtc="2025-10-27T10:33:00Z">
        <w:r w:rsidRPr="00351BB5" w:rsidDel="009E6802">
          <w:rPr>
            <w:lang w:val="nl-BE"/>
          </w:rPr>
          <w:delText>Het percentage boven het gemiddelde</w:delText>
        </w:r>
        <w:r w:rsidRPr="00351BB5" w:rsidDel="009E6802">
          <w:rPr>
            <w:lang w:val="nl-BE"/>
          </w:rPr>
          <w:br/>
          <w:delText>“2” =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w:delText>
        </w:r>
        <w:r w:rsidRPr="00351BB5" w:rsidDel="009E6802">
          <w:rPr>
            <w:lang w:val="nl-BE"/>
          </w:rPr>
          <w:delText>ende rechtsgebieden.”</w:delText>
        </w:r>
      </w:del>
    </w:p>
    <w:p w14:paraId="7D1FCF4C" w14:textId="69346248" w:rsidR="002C2E15" w:rsidRPr="00351BB5" w:rsidDel="009E6802" w:rsidRDefault="00EA3332">
      <w:pPr>
        <w:numPr>
          <w:ilvl w:val="0"/>
          <w:numId w:val="3"/>
        </w:numPr>
        <w:rPr>
          <w:del w:id="46" w:author="Ann De Buck" w:date="2025-10-27T11:33:00Z" w16du:dateUtc="2025-10-27T10:33:00Z"/>
          <w:lang w:val="nl-BE"/>
        </w:rPr>
      </w:pPr>
      <w:del w:id="47" w:author="Ann De Buck" w:date="2025-10-27T11:33:00Z" w16du:dateUtc="2025-10-27T10:33:00Z">
        <w:r w:rsidRPr="00351BB5" w:rsidDel="009E6802">
          <w:rPr>
            <w:lang w:val="nl-BE"/>
          </w:rPr>
          <w:delText>Een score die aangeeft hoeveel standaarddeviaties een waarde is ten opzichte van het gemiddelde</w:delText>
        </w:r>
        <w:r w:rsidRPr="00351BB5" w:rsidDel="009E6802">
          <w:rPr>
            <w:lang w:val="nl-BE"/>
          </w:rPr>
          <w:br/>
          <w:delText xml:space="preserve">“3” = ” ✅ Juist! Z-scores standaardiseren waarden met behulp van de formule z = (X - </w:delText>
        </w:r>
        <w:r w:rsidDel="009E6802">
          <w:delText>μ</w:delText>
        </w:r>
        <w:r w:rsidRPr="00351BB5" w:rsidDel="009E6802">
          <w:rPr>
            <w:lang w:val="nl-BE"/>
          </w:rPr>
          <w:delText>)/</w:delText>
        </w:r>
        <w:r w:rsidDel="009E6802">
          <w:delText>σ</w:delText>
        </w:r>
        <w:r w:rsidRPr="00351BB5" w:rsidDel="009E6802">
          <w:rPr>
            <w:lang w:val="nl-BE"/>
          </w:rPr>
          <w:delText xml:space="preserve">,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 ‘hoe ongebruikelijk’ verschillende soorten criminaliteit zijn: een inbraakcijfer met z = +1,5 en </w:delText>
        </w:r>
        <w:r w:rsidRPr="00351BB5" w:rsidDel="009E6802">
          <w:rPr>
            <w:lang w:val="nl-BE"/>
          </w:rPr>
          <w:delText>een mishandelingspercentage met z = +0,8 duiden beide op bovengemiddelde criminaliteit, maar inbraak is extreem hoog.”</w:delText>
        </w:r>
      </w:del>
    </w:p>
    <w:p w14:paraId="486093D0" w14:textId="5EABF54D" w:rsidR="002C2E15" w:rsidRPr="00351BB5" w:rsidDel="009E6802" w:rsidRDefault="00EA3332">
      <w:pPr>
        <w:numPr>
          <w:ilvl w:val="0"/>
          <w:numId w:val="3"/>
        </w:numPr>
        <w:rPr>
          <w:del w:id="48" w:author="Ann De Buck" w:date="2025-10-27T11:33:00Z" w16du:dateUtc="2025-10-27T10:33:00Z"/>
          <w:lang w:val="nl-BE"/>
        </w:rPr>
      </w:pPr>
      <w:del w:id="49" w:author="Ann De Buck" w:date="2025-10-27T11:33:00Z" w16du:dateUtc="2025-10-27T10:33:00Z">
        <w:r w:rsidRPr="00351BB5" w:rsidDel="009E6802">
          <w:rPr>
            <w:lang w:val="nl-BE"/>
          </w:rPr>
          <w:delText>Het kwadraat van de originele partituur</w:delText>
        </w:r>
        <w:r w:rsidRPr="00351BB5" w:rsidDel="009E6802">
          <w:rPr>
            <w:lang w:val="nl-BE"/>
          </w:rPr>
          <w:br/>
          <w:delText>“4” =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delText>
        </w:r>
      </w:del>
    </w:p>
    <w:p w14:paraId="3C13807C" w14:textId="77777777" w:rsidR="002C2E15" w:rsidRDefault="00EA3332">
      <w:r>
        <w:pict w14:anchorId="4C38512E">
          <v:rect id="_x0000_i1026" style="width:0;height:1.5pt" o:hralign="center" o:hrstd="t" o:hr="t"/>
        </w:pict>
      </w:r>
    </w:p>
    <w:p w14:paraId="5334DA6E" w14:textId="71DE970B" w:rsidR="002C2E15" w:rsidRPr="00351BB5" w:rsidDel="009E6802" w:rsidRDefault="00EA3332">
      <w:pPr>
        <w:pStyle w:val="Kop3"/>
        <w:rPr>
          <w:del w:id="50" w:author="Ann De Buck" w:date="2025-10-27T11:33:00Z" w16du:dateUtc="2025-10-27T10:33:00Z"/>
          <w:lang w:val="nl-BE"/>
        </w:rPr>
      </w:pPr>
      <w:bookmarkStart w:id="51" w:name="vraag-q3-onthouden"/>
      <w:bookmarkEnd w:id="37"/>
      <w:del w:id="52" w:author="Ann De Buck" w:date="2025-10-27T11:33:00Z" w16du:dateUtc="2025-10-27T10:33:00Z">
        <w:r w:rsidRPr="00351BB5" w:rsidDel="009E6802">
          <w:rPr>
            <w:lang w:val="nl-BE"/>
          </w:rPr>
          <w:delText>Vraag Q3 (Onthouden)</w:delText>
        </w:r>
      </w:del>
    </w:p>
    <w:p w14:paraId="2DAC8F72" w14:textId="00420AC3" w:rsidR="002C2E15" w:rsidRPr="00351BB5" w:rsidDel="009E6802" w:rsidRDefault="00EA3332">
      <w:pPr>
        <w:pStyle w:val="FirstParagraph"/>
        <w:rPr>
          <w:del w:id="53" w:author="Ann De Buck" w:date="2025-10-27T11:33:00Z" w16du:dateUtc="2025-10-27T10:33:00Z"/>
          <w:lang w:val="nl-BE"/>
        </w:rPr>
      </w:pPr>
      <w:del w:id="54" w:author="Ann De Buck" w:date="2025-10-27T11:33:00Z" w16du:dateUtc="2025-10-27T10:33:00Z">
        <w:r w:rsidRPr="00351BB5" w:rsidDel="009E6802">
          <w:rPr>
            <w:b/>
            <w:bCs/>
            <w:lang w:val="nl-BE"/>
          </w:rPr>
          <w:delText>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delText>
        </w:r>
      </w:del>
    </w:p>
    <w:p w14:paraId="5007C7F4" w14:textId="1EDEB754" w:rsidR="002C2E15" w:rsidRPr="00351BB5" w:rsidDel="009E6802" w:rsidRDefault="00EA3332">
      <w:pPr>
        <w:pStyle w:val="Bloktekst"/>
        <w:rPr>
          <w:del w:id="55" w:author="Ann De Buck" w:date="2025-10-27T11:33:00Z" w16du:dateUtc="2025-10-27T10:33:00Z"/>
          <w:lang w:val="nl-BE"/>
        </w:rPr>
      </w:pPr>
      <w:del w:id="56" w:author="Ann De Buck" w:date="2025-10-27T11:33:00Z" w16du:dateUtc="2025-10-27T10:33:00Z">
        <w:r w:rsidRPr="00351BB5" w:rsidDel="009E6802">
          <w:rPr>
            <w:b/>
            <w:bCs/>
            <w:lang w:val="nl-BE"/>
          </w:rPr>
          <w:delText>Hint:</w:delText>
        </w:r>
        <w:r w:rsidRPr="00351BB5" w:rsidDel="009E6802">
          <w:rPr>
            <w:lang w:val="nl-BE"/>
          </w:rPr>
          <w:delText xml:space="preserve"> Bij het bestuderen van de relatie tussen twee misdaadgerelateerde variabelen, welke statistieken heb je dan nodig om de associatie volledig te begrijpen en te rapporteren?</w:delText>
        </w:r>
      </w:del>
    </w:p>
    <w:p w14:paraId="558EB6AD" w14:textId="68A10564" w:rsidR="002C2E15" w:rsidRPr="00351BB5" w:rsidDel="009E6802" w:rsidRDefault="00EA3332">
      <w:pPr>
        <w:pStyle w:val="FirstParagraph"/>
        <w:rPr>
          <w:del w:id="57" w:author="Ann De Buck" w:date="2025-10-27T11:33:00Z" w16du:dateUtc="2025-10-27T10:33:00Z"/>
          <w:lang w:val="nl-BE"/>
        </w:rPr>
      </w:pPr>
      <w:del w:id="58" w:author="Ann De Buck" w:date="2025-10-27T11:33:00Z" w16du:dateUtc="2025-10-27T10:33:00Z">
        <w:r w:rsidRPr="00351BB5" w:rsidDel="009E6802">
          <w:rPr>
            <w:lang w:val="nl-BE"/>
          </w:rPr>
          <w:delText>=== DESCRIPTIVE STATISTICS ===</w:delText>
        </w:r>
      </w:del>
    </w:p>
    <w:p w14:paraId="5F02FF49" w14:textId="59709E84" w:rsidR="002C2E15" w:rsidRPr="00351BB5" w:rsidDel="009E6802" w:rsidRDefault="00EA3332">
      <w:pPr>
        <w:pStyle w:val="Plattetekst"/>
        <w:rPr>
          <w:del w:id="59" w:author="Ann De Buck" w:date="2025-10-27T11:33:00Z" w16du:dateUtc="2025-10-27T10:33:00Z"/>
          <w:lang w:val="nl-BE"/>
        </w:rPr>
      </w:pPr>
      <w:del w:id="60" w:author="Ann De Buck" w:date="2025-10-27T11:33:00Z" w16du:dateUtc="2025-10-27T10:33:00Z">
        <w:r w:rsidRPr="00351BB5" w:rsidDel="009E6802">
          <w:rPr>
            <w:lang w:val="nl-BE"/>
          </w:rPr>
          <w:delText>Politieaanwezigheid (agenten per 1000 inwoners): Mean (M): 4.12 Standard Deviation (SD): 1.3 Variance: 1.68</w:delText>
        </w:r>
      </w:del>
    </w:p>
    <w:p w14:paraId="110877B4" w14:textId="0D51502E" w:rsidR="002C2E15" w:rsidRPr="00351BB5" w:rsidDel="009E6802" w:rsidRDefault="00EA3332">
      <w:pPr>
        <w:pStyle w:val="Plattetekst"/>
        <w:rPr>
          <w:del w:id="61" w:author="Ann De Buck" w:date="2025-10-27T11:33:00Z" w16du:dateUtc="2025-10-27T10:33:00Z"/>
          <w:lang w:val="nl-BE"/>
        </w:rPr>
      </w:pPr>
      <w:del w:id="62" w:author="Ann De Buck" w:date="2025-10-27T11:33:00Z" w16du:dateUtc="2025-10-27T10:33:00Z">
        <w:r w:rsidRPr="00351BB5" w:rsidDel="009E6802">
          <w:rPr>
            <w:lang w:val="nl-BE"/>
          </w:rPr>
          <w:delText>Drugsdelicten (per 1000 inwoners): Mean (M): 25.96 Standard Deviation (SD): 9.58 Variance: 91.86</w:delText>
        </w:r>
      </w:del>
    </w:p>
    <w:p w14:paraId="0CE4E240" w14:textId="09282E67" w:rsidR="002C2E15" w:rsidDel="009E6802" w:rsidRDefault="00EA3332">
      <w:pPr>
        <w:pStyle w:val="Plattetekst"/>
        <w:rPr>
          <w:del w:id="63" w:author="Ann De Buck" w:date="2025-10-27T11:33:00Z" w16du:dateUtc="2025-10-27T10:33:00Z"/>
        </w:rPr>
      </w:pPr>
      <w:del w:id="64" w:author="Ann De Buck" w:date="2025-10-27T11:33:00Z" w16du:dateUtc="2025-10-27T10:33:00Z">
        <w:r w:rsidDel="009E6802">
          <w:delText>=== CORRELATION ANALYSIS ===</w:delText>
        </w:r>
      </w:del>
    </w:p>
    <w:p w14:paraId="43C86B05" w14:textId="4EC4918D" w:rsidR="002C2E15" w:rsidDel="009E6802" w:rsidRDefault="00EA3332">
      <w:pPr>
        <w:pStyle w:val="Plattetekst"/>
        <w:rPr>
          <w:del w:id="65" w:author="Ann De Buck" w:date="2025-10-27T11:33:00Z" w16du:dateUtc="2025-10-27T10:33:00Z"/>
        </w:rPr>
      </w:pPr>
      <w:del w:id="66" w:author="Ann De Buck" w:date="2025-10-27T11:33:00Z" w16du:dateUtc="2025-10-27T10:33:00Z">
        <w:r w:rsidDel="009E6802">
          <w:delText>Correlation coefficient (r): -0.834 Coefficient of determination (R²): 0.696 Explained variance: 69.6 % Sample size (n): 45 p-value: 0 Significance: p &lt; .001 ***</w:delText>
        </w:r>
      </w:del>
    </w:p>
    <w:p w14:paraId="7ABE7A60" w14:textId="78AE1738" w:rsidR="002C2E15" w:rsidRPr="00351BB5" w:rsidDel="009E6802" w:rsidRDefault="00EA3332">
      <w:pPr>
        <w:numPr>
          <w:ilvl w:val="0"/>
          <w:numId w:val="4"/>
        </w:numPr>
        <w:rPr>
          <w:del w:id="67" w:author="Ann De Buck" w:date="2025-10-27T11:33:00Z" w16du:dateUtc="2025-10-27T10:33:00Z"/>
          <w:lang w:val="nl-BE"/>
        </w:rPr>
      </w:pPr>
      <w:del w:id="68" w:author="Ann De Buck" w:date="2025-10-27T11:33:00Z" w16du:dateUtc="2025-10-27T10:33:00Z">
        <w:r w:rsidRPr="00351BB5" w:rsidDel="009E6802">
          <w:rPr>
            <w:lang w:val="nl-BE"/>
          </w:rPr>
          <w:delText>De helling en het snijpunt</w:delText>
        </w:r>
        <w:r w:rsidRPr="00351BB5" w:rsidDel="009E6802">
          <w:rPr>
            <w:lang w:val="nl-BE"/>
          </w:rPr>
          <w:br/>
          <w:delText>“1” =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w:delText>
        </w:r>
        <w:r w:rsidRPr="00351BB5" w:rsidDel="009E6802">
          <w:rPr>
            <w:lang w:val="nl-BE"/>
          </w:rPr>
          <w:delText>afische factoren.”</w:delText>
        </w:r>
      </w:del>
    </w:p>
    <w:p w14:paraId="7869B3BA" w14:textId="25070566" w:rsidR="002C2E15" w:rsidRPr="00351BB5" w:rsidDel="009E6802" w:rsidRDefault="00EA3332">
      <w:pPr>
        <w:numPr>
          <w:ilvl w:val="0"/>
          <w:numId w:val="4"/>
        </w:numPr>
        <w:rPr>
          <w:del w:id="69" w:author="Ann De Buck" w:date="2025-10-27T11:33:00Z" w16du:dateUtc="2025-10-27T10:33:00Z"/>
          <w:lang w:val="nl-BE"/>
        </w:rPr>
      </w:pPr>
      <w:del w:id="70" w:author="Ann De Buck" w:date="2025-10-27T11:33:00Z" w16du:dateUtc="2025-10-27T10:33:00Z">
        <w:r w:rsidRPr="00351BB5" w:rsidDel="009E6802">
          <w:rPr>
            <w:lang w:val="nl-BE"/>
          </w:rPr>
          <w:delText>Alleen het gemiddelde en de standaarddeviatie</w:delText>
        </w:r>
        <w:r w:rsidRPr="00351BB5" w:rsidDel="009E6802">
          <w:rPr>
            <w:lang w:val="nl-BE"/>
          </w:rPr>
          <w:br/>
          <w:delText>“2” =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delText>
        </w:r>
      </w:del>
    </w:p>
    <w:p w14:paraId="0A20D458" w14:textId="765056F1" w:rsidR="002C2E15" w:rsidRPr="00351BB5" w:rsidDel="009E6802" w:rsidRDefault="00EA3332">
      <w:pPr>
        <w:numPr>
          <w:ilvl w:val="0"/>
          <w:numId w:val="4"/>
        </w:numPr>
        <w:rPr>
          <w:del w:id="71" w:author="Ann De Buck" w:date="2025-10-27T11:33:00Z" w16du:dateUtc="2025-10-27T10:33:00Z"/>
          <w:lang w:val="nl-BE"/>
        </w:rPr>
      </w:pPr>
      <w:del w:id="72" w:author="Ann De Buck" w:date="2025-10-27T11:33:00Z" w16du:dateUtc="2025-10-27T10:33:00Z">
        <w:r w:rsidRPr="00351BB5" w:rsidDel="009E6802">
          <w:rPr>
            <w:lang w:val="nl-BE"/>
          </w:rPr>
          <w:delText>Alleen de correlatiecoëfficiënt (r)</w:delText>
        </w:r>
        <w:r w:rsidRPr="00351BB5" w:rsidDel="009E6802">
          <w:rPr>
            <w:lang w:val="nl-BE"/>
          </w:rPr>
          <w:br/>
          <w:delText>“3” =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delText>
        </w:r>
      </w:del>
    </w:p>
    <w:p w14:paraId="287EEB7E" w14:textId="6BA4327F" w:rsidR="002C2E15" w:rsidRPr="00351BB5" w:rsidDel="009E6802" w:rsidRDefault="00EA3332">
      <w:pPr>
        <w:numPr>
          <w:ilvl w:val="0"/>
          <w:numId w:val="4"/>
        </w:numPr>
        <w:rPr>
          <w:del w:id="73" w:author="Ann De Buck" w:date="2025-10-27T11:33:00Z" w16du:dateUtc="2025-10-27T10:33:00Z"/>
          <w:lang w:val="nl-BE"/>
        </w:rPr>
      </w:pPr>
      <w:del w:id="74" w:author="Ann De Buck" w:date="2025-10-27T11:33:00Z" w16du:dateUtc="2025-10-27T10:33:00Z">
        <w:r w:rsidRPr="00351BB5" w:rsidDel="009E6802">
          <w:rPr>
            <w:lang w:val="nl-BE"/>
          </w:rPr>
          <w:delText>Correlatiecoëfficiënt (r), bepalingscoëfficiënt (R²) en steekproefomvang (n)</w:delText>
        </w:r>
        <w:r w:rsidRPr="00351BB5" w:rsidDel="009E6802">
          <w:rPr>
            <w:lang w:val="nl-BE"/>
          </w:rPr>
          <w:br/>
          <w:delText>“4” = ” ✅ Juist! Deze drie geven volledige informatie over de relatie. De correlatiecoëfficiënt (r) geeft de sterkte en richting aan (-1 tot +1), R² geeft het verklaarde variantiepercentage aan (r² × 100%) en de steekproefomvang (n) geeft betrouwbaarheid aan. Bijvoorbeeld: ‘De zichtbaarheid en wanorde van de politie vertoonden een matige negatieve correlatie (r = -0,45, R² = 0,20, n = 150 buurten), wat aangeeft dat 20% van de variatie in wanorde kan worden verklaard door de aanwezigheid van de politie.’ Di</w:delText>
        </w:r>
        <w:r w:rsidRPr="00351BB5" w:rsidDel="009E6802">
          <w:rPr>
            <w:lang w:val="nl-BE"/>
          </w:rPr>
          <w:delText>t geeft lezers alle informatie die nodig is om de bevinding te evalueren.”</w:delText>
        </w:r>
      </w:del>
    </w:p>
    <w:p w14:paraId="281D0B1B" w14:textId="77777777" w:rsidR="002C2E15" w:rsidRDefault="00EA3332">
      <w:r>
        <w:pict w14:anchorId="278F2EC6">
          <v:rect id="_x0000_i1027" style="width:0;height:1.5pt" o:hralign="center" o:hrstd="t" o:hr="t"/>
        </w:pict>
      </w:r>
    </w:p>
    <w:p w14:paraId="7D3FC579" w14:textId="77777777" w:rsidR="002C2E15" w:rsidRPr="00351BB5" w:rsidRDefault="00EA3332">
      <w:pPr>
        <w:pStyle w:val="Kop3"/>
        <w:rPr>
          <w:lang w:val="nl-BE"/>
        </w:rPr>
      </w:pPr>
      <w:bookmarkStart w:id="75" w:name="vraag-q4-onthouden"/>
      <w:bookmarkEnd w:id="51"/>
      <w:r w:rsidRPr="00351BB5">
        <w:rPr>
          <w:lang w:val="nl-BE"/>
        </w:rPr>
        <w:t>Vraag Q4 (Onthouden)</w:t>
      </w:r>
    </w:p>
    <w:p w14:paraId="1287BBC7" w14:textId="77777777" w:rsidR="002C2E15" w:rsidRPr="00351BB5" w:rsidRDefault="00EA3332">
      <w:pPr>
        <w:pStyle w:val="FirstParagraph"/>
        <w:rPr>
          <w:lang w:val="nl-BE"/>
        </w:rPr>
      </w:pPr>
      <w:r w:rsidRPr="00351BB5">
        <w:rPr>
          <w:b/>
          <w:bCs/>
          <w:lang w:val="nl-BE"/>
        </w:rPr>
        <w:t>Wat betekent een correlatiecoëfficiënt van r = 0?</w:t>
      </w:r>
    </w:p>
    <w:p w14:paraId="7C3B8ED7" w14:textId="77777777" w:rsidR="002C2E15" w:rsidRPr="00351BB5" w:rsidRDefault="00EA3332">
      <w:pPr>
        <w:pStyle w:val="Bloktekst"/>
        <w:rPr>
          <w:lang w:val="nl-BE"/>
        </w:rPr>
      </w:pPr>
      <w:r w:rsidRPr="00351BB5">
        <w:rPr>
          <w:b/>
          <w:bCs/>
          <w:lang w:val="nl-BE"/>
        </w:rPr>
        <w:t>Hint:</w:t>
      </w:r>
      <w:r w:rsidRPr="00351BB5">
        <w:rPr>
          <w:lang w:val="nl-BE"/>
        </w:rPr>
        <w:t xml:space="preserve"> Als een criminoloog een correlatie van precies nul vindt tussen twee variabelen, wat zegt dit dan over de relatie tussen deze variabelen?</w:t>
      </w:r>
    </w:p>
    <w:p w14:paraId="13E3CE3C" w14:textId="7599188B" w:rsidR="002C2E15" w:rsidRPr="00351BB5" w:rsidRDefault="00EA3332">
      <w:pPr>
        <w:numPr>
          <w:ilvl w:val="0"/>
          <w:numId w:val="5"/>
        </w:numPr>
        <w:rPr>
          <w:lang w:val="nl-BE"/>
        </w:rPr>
      </w:pPr>
      <w:r w:rsidRPr="00351BB5">
        <w:rPr>
          <w:lang w:val="nl-BE"/>
        </w:rPr>
        <w:t xml:space="preserve">Er is een perfecte positieve relatie “1” =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w:t>
      </w:r>
      <w:ins w:id="76" w:author="Ann De Buck" w:date="2025-10-27T11:34:00Z" w16du:dateUtc="2025-10-27T10:34:00Z">
        <w:r w:rsidR="00EA326D">
          <w:rPr>
            <w:lang w:val="nl-BE"/>
          </w:rPr>
          <w:t xml:space="preserve">verhoogd </w:t>
        </w:r>
      </w:ins>
      <w:r w:rsidRPr="00351BB5">
        <w:rPr>
          <w:lang w:val="nl-BE"/>
        </w:rPr>
        <w:t>veiligheid</w:t>
      </w:r>
      <w:ins w:id="77" w:author="Ann De Buck" w:date="2025-10-27T11:34:00Z" w16du:dateUtc="2025-10-27T10:34:00Z">
        <w:r w:rsidR="00EA326D">
          <w:rPr>
            <w:lang w:val="nl-BE"/>
          </w:rPr>
          <w:t>sgevoel</w:t>
        </w:r>
      </w:ins>
      <w:r w:rsidRPr="00351BB5">
        <w:rPr>
          <w:lang w:val="nl-BE"/>
        </w:rPr>
        <w:t xml:space="preserve"> (wat in de praktijk nooit voorkomt), zou elke toename van politieaanwezigheid precies evenredig samengaan met </w:t>
      </w:r>
      <w:del w:id="78" w:author="Ann De Buck" w:date="2025-10-27T11:34:00Z" w16du:dateUtc="2025-10-27T10:34:00Z">
        <w:r w:rsidRPr="00351BB5" w:rsidDel="00EA57D6">
          <w:rPr>
            <w:lang w:val="nl-BE"/>
          </w:rPr>
          <w:delText xml:space="preserve">verhoogde </w:delText>
        </w:r>
      </w:del>
      <w:ins w:id="79" w:author="Ann De Buck" w:date="2025-10-27T11:34:00Z" w16du:dateUtc="2025-10-27T10:34:00Z">
        <w:r w:rsidR="00EA57D6">
          <w:rPr>
            <w:lang w:val="nl-BE"/>
          </w:rPr>
          <w:t>hoger</w:t>
        </w:r>
        <w:r w:rsidR="00EA57D6" w:rsidRPr="00351BB5">
          <w:rPr>
            <w:lang w:val="nl-BE"/>
          </w:rPr>
          <w:t xml:space="preserve"> </w:t>
        </w:r>
      </w:ins>
      <w:r w:rsidRPr="00351BB5">
        <w:rPr>
          <w:lang w:val="nl-BE"/>
        </w:rPr>
        <w:t>veiligheid</w:t>
      </w:r>
      <w:ins w:id="80" w:author="Ann De Buck" w:date="2025-10-27T11:34:00Z" w16du:dateUtc="2025-10-27T10:34:00Z">
        <w:r w:rsidR="00EA57D6">
          <w:rPr>
            <w:lang w:val="nl-BE"/>
          </w:rPr>
          <w:t>sgevoel</w:t>
        </w:r>
      </w:ins>
      <w:r w:rsidRPr="00351BB5">
        <w:rPr>
          <w:lang w:val="nl-BE"/>
        </w:rPr>
        <w:t>.”</w:t>
      </w:r>
    </w:p>
    <w:p w14:paraId="256B9EA7" w14:textId="27AC4E61" w:rsidR="002C2E15" w:rsidRPr="00351BB5" w:rsidRDefault="00EA3332">
      <w:pPr>
        <w:numPr>
          <w:ilvl w:val="0"/>
          <w:numId w:val="5"/>
        </w:numPr>
        <w:rPr>
          <w:lang w:val="nl-BE"/>
        </w:rPr>
      </w:pPr>
      <w:r w:rsidRPr="00351BB5">
        <w:rPr>
          <w:lang w:val="nl-BE"/>
        </w:rPr>
        <w:t>Er is een perfecte negatieve relatie</w:t>
      </w:r>
      <w:r w:rsidRPr="00351BB5">
        <w:rPr>
          <w:lang w:val="nl-BE"/>
        </w:rPr>
        <w:br/>
        <w:t xml:space="preserve">“2” =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w:t>
      </w:r>
      <w:ins w:id="81" w:author="Ann De Buck" w:date="2025-10-27T11:35:00Z" w16du:dateUtc="2025-10-27T10:35:00Z">
        <w:r w:rsidR="00917302">
          <w:rPr>
            <w:lang w:val="nl-BE"/>
          </w:rPr>
          <w:t>criminaliteit</w:t>
        </w:r>
      </w:ins>
      <w:del w:id="82" w:author="Ann De Buck" w:date="2025-10-27T11:35:00Z" w16du:dateUtc="2025-10-27T10:35:00Z">
        <w:r w:rsidRPr="00351BB5" w:rsidDel="00917302">
          <w:rPr>
            <w:lang w:val="nl-BE"/>
          </w:rPr>
          <w:delText>misdaad</w:delText>
        </w:r>
      </w:del>
      <w:r w:rsidRPr="00351BB5">
        <w:rPr>
          <w:lang w:val="nl-BE"/>
        </w:rPr>
        <w:t>.”</w:t>
      </w:r>
    </w:p>
    <w:p w14:paraId="2CB231C1" w14:textId="5A4DEE68" w:rsidR="002C2E15" w:rsidRPr="00351BB5" w:rsidRDefault="00EA3332">
      <w:pPr>
        <w:numPr>
          <w:ilvl w:val="0"/>
          <w:numId w:val="5"/>
        </w:numPr>
        <w:rPr>
          <w:lang w:val="nl-BE"/>
        </w:rPr>
      </w:pPr>
      <w:r w:rsidRPr="00351BB5">
        <w:rPr>
          <w:lang w:val="nl-BE"/>
        </w:rPr>
        <w:t xml:space="preserve">Er is geen lineaire relatie tussen de variabelen “3” = ” ✅ Juist! Een correlatie van r = 0 betekent dat er geen lineaire relatie bestaat tussen de twee variabelen. De variabelen </w:t>
      </w:r>
      <w:del w:id="83" w:author="Ann De Buck" w:date="2025-10-27T11:35:00Z" w16du:dateUtc="2025-10-27T10:35:00Z">
        <w:r w:rsidRPr="00351BB5" w:rsidDel="00917302">
          <w:rPr>
            <w:lang w:val="nl-BE"/>
          </w:rPr>
          <w:delText xml:space="preserve">bewegen </w:delText>
        </w:r>
      </w:del>
      <w:ins w:id="84" w:author="Ann De Buck" w:date="2025-10-27T11:35:00Z" w16du:dateUtc="2025-10-27T10:35:00Z">
        <w:r w:rsidR="00917302">
          <w:rPr>
            <w:lang w:val="nl-BE"/>
          </w:rPr>
          <w:t>hangen</w:t>
        </w:r>
        <w:r w:rsidR="00917302" w:rsidRPr="00351BB5">
          <w:rPr>
            <w:lang w:val="nl-BE"/>
          </w:rPr>
          <w:t xml:space="preserve"> </w:t>
        </w:r>
      </w:ins>
      <w:r w:rsidRPr="00351BB5">
        <w:rPr>
          <w:lang w:val="nl-BE"/>
        </w:rPr>
        <w:t xml:space="preserve">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w:t>
      </w:r>
      <w:del w:id="85" w:author="Ann De Buck" w:date="2025-10-27T11:36:00Z" w16du:dateUtc="2025-10-27T10:36:00Z">
        <w:r w:rsidRPr="00351BB5" w:rsidDel="001D27FD">
          <w:rPr>
            <w:lang w:val="nl-BE"/>
          </w:rPr>
          <w:delText>sluit wel andere soorten relaties uit (zoals kromme verbanden).</w:delText>
        </w:r>
      </w:del>
      <w:ins w:id="86" w:author="Ann De Buck" w:date="2025-10-27T11:36:00Z" w16du:dateUtc="2025-10-27T10:36:00Z">
        <w:r w:rsidR="001D27FD">
          <w:rPr>
            <w:lang w:val="nl-BE"/>
          </w:rPr>
          <w:t>betekent ‘geen lineair verband’ maar het betekent niet automatisch dar er helemaal geen verband is. Er kunnen nog steeds niet-lineaire re</w:t>
        </w:r>
      </w:ins>
      <w:ins w:id="87" w:author="Ann De Buck" w:date="2025-10-27T11:37:00Z" w16du:dateUtc="2025-10-27T10:37:00Z">
        <w:r w:rsidR="001D27FD">
          <w:rPr>
            <w:lang w:val="nl-BE"/>
          </w:rPr>
          <w:t>laties bestaan zoals een kromlijnig of parabolisch verband.</w:t>
        </w:r>
      </w:ins>
      <w:del w:id="88" w:author="Ann De Buck" w:date="2025-10-27T11:36:00Z" w16du:dateUtc="2025-10-27T10:36:00Z">
        <w:r w:rsidRPr="00351BB5" w:rsidDel="001D27FD">
          <w:rPr>
            <w:lang w:val="nl-BE"/>
          </w:rPr>
          <w:delText>”</w:delText>
        </w:r>
      </w:del>
    </w:p>
    <w:p w14:paraId="4B2B7EB9" w14:textId="4C11213C" w:rsidR="002C2E15" w:rsidRPr="00351BB5" w:rsidRDefault="00EA3332">
      <w:pPr>
        <w:numPr>
          <w:ilvl w:val="0"/>
          <w:numId w:val="5"/>
        </w:numPr>
        <w:rPr>
          <w:lang w:val="nl-BE"/>
        </w:rPr>
      </w:pPr>
      <w:r w:rsidRPr="00351BB5">
        <w:rPr>
          <w:lang w:val="nl-BE"/>
        </w:rPr>
        <w:t xml:space="preserve">De data is incorrect gemeten “4” = ” ❌ Fout. Een correlatie van nul duidt niet op meetfouten, maar op het ontbreken van een lineaire relatie. Veel variabelen in de criminologie </w:t>
      </w:r>
      <w:del w:id="89" w:author="Ann De Buck" w:date="2025-10-27T11:37:00Z" w16du:dateUtc="2025-10-27T10:37:00Z">
        <w:r w:rsidRPr="00351BB5" w:rsidDel="004C50AC">
          <w:rPr>
            <w:lang w:val="nl-BE"/>
          </w:rPr>
          <w:delText>hebben legitiem geen verband met elkaar</w:delText>
        </w:r>
      </w:del>
      <w:ins w:id="90" w:author="Ann De Buck" w:date="2025-10-27T11:37:00Z" w16du:dateUtc="2025-10-27T10:37:00Z">
        <w:r w:rsidR="004C50AC">
          <w:rPr>
            <w:lang w:val="nl-BE"/>
          </w:rPr>
          <w:t>hangen onderling niet samen.</w:t>
        </w:r>
      </w:ins>
      <w:r w:rsidRPr="00351BB5">
        <w:rPr>
          <w:lang w:val="nl-BE"/>
        </w:rPr>
        <w:t xml:space="preserve">. Bijvoorbeeld, de correlatie tussen de kleur van politieauto’s en </w:t>
      </w:r>
      <w:ins w:id="91" w:author="Ann De Buck" w:date="2025-10-27T11:37:00Z" w16du:dateUtc="2025-10-27T10:37:00Z">
        <w:r w:rsidR="001620F0">
          <w:rPr>
            <w:lang w:val="nl-BE"/>
          </w:rPr>
          <w:t>effectiviteit van</w:t>
        </w:r>
      </w:ins>
      <w:ins w:id="92" w:author="Ann De Buck" w:date="2025-10-27T11:38:00Z" w16du:dateUtc="2025-10-27T10:38:00Z">
        <w:r w:rsidR="001620F0">
          <w:rPr>
            <w:lang w:val="nl-BE"/>
          </w:rPr>
          <w:t xml:space="preserve"> </w:t>
        </w:r>
      </w:ins>
      <w:r w:rsidRPr="00351BB5">
        <w:rPr>
          <w:lang w:val="nl-BE"/>
        </w:rPr>
        <w:t>misdaadpreventie</w:t>
      </w:r>
      <w:ins w:id="93" w:author="Ann De Buck" w:date="2025-10-27T11:38:00Z" w16du:dateUtc="2025-10-27T10:38:00Z">
        <w:r w:rsidR="001620F0">
          <w:rPr>
            <w:lang w:val="nl-BE"/>
          </w:rPr>
          <w:t xml:space="preserve"> </w:t>
        </w:r>
      </w:ins>
      <w:del w:id="94" w:author="Ann De Buck" w:date="2025-10-27T11:38:00Z" w16du:dateUtc="2025-10-27T10:38:00Z">
        <w:r w:rsidRPr="00351BB5" w:rsidDel="001620F0">
          <w:rPr>
            <w:lang w:val="nl-BE"/>
          </w:rPr>
          <w:delText>-effectiviteit</w:delText>
        </w:r>
      </w:del>
      <w:r w:rsidRPr="00351BB5">
        <w:rPr>
          <w:lang w:val="nl-BE"/>
        </w:rPr>
        <w:t xml:space="preserve"> zou logischerwijs r ≈ 0 zijn - dit zijn gewoon onafhankelijke variabelen. Een correlatie van nul is een zinvolle bevinding die aantoont dat de bestudeerde factoren niet lineair samenhangen.”</w:t>
      </w:r>
    </w:p>
    <w:p w14:paraId="5EA94F3B" w14:textId="77777777" w:rsidR="002C2E15" w:rsidRDefault="00EA3332">
      <w:r>
        <w:lastRenderedPageBreak/>
        <w:pict w14:anchorId="3B022C56">
          <v:rect id="_x0000_i1028" style="width:0;height:1.5pt" o:hralign="center" o:hrstd="t" o:hr="t"/>
        </w:pict>
      </w:r>
    </w:p>
    <w:p w14:paraId="205163FA" w14:textId="77777777" w:rsidR="002C2E15" w:rsidRPr="00351BB5" w:rsidRDefault="00EA3332">
      <w:pPr>
        <w:pStyle w:val="Kop3"/>
        <w:rPr>
          <w:lang w:val="nl-BE"/>
        </w:rPr>
      </w:pPr>
      <w:bookmarkStart w:id="95" w:name="vraag-q5-onthouden"/>
      <w:bookmarkEnd w:id="75"/>
      <w:r w:rsidRPr="00351BB5">
        <w:rPr>
          <w:lang w:val="nl-BE"/>
        </w:rPr>
        <w:t>Vraag Q5 (Onthouden)</w:t>
      </w:r>
    </w:p>
    <w:p w14:paraId="6D75239E" w14:textId="4569679E" w:rsidR="002C2E15" w:rsidRPr="00351BB5" w:rsidRDefault="00EA3332">
      <w:pPr>
        <w:pStyle w:val="FirstParagraph"/>
        <w:rPr>
          <w:lang w:val="nl-BE"/>
        </w:rPr>
      </w:pPr>
      <w:r w:rsidRPr="00351BB5">
        <w:rPr>
          <w:b/>
          <w:bCs/>
          <w:lang w:val="nl-BE"/>
        </w:rPr>
        <w:t xml:space="preserve">Een onderzoeker bestudeert de relatie tussen patrouille-afstanden en politie-responssnelheid in 50 Belgische steden. </w:t>
      </w:r>
      <w:del w:id="96" w:author="Ann De Buck" w:date="2025-10-27T11:38:00Z" w16du:dateUtc="2025-10-27T10:38:00Z">
        <w:r w:rsidRPr="00351BB5" w:rsidDel="00DE157C">
          <w:rPr>
            <w:b/>
            <w:bCs/>
            <w:lang w:val="nl-BE"/>
          </w:rPr>
          <w:delText xml:space="preserve">Haar </w:delText>
        </w:r>
      </w:del>
      <w:ins w:id="97" w:author="Ann De Buck" w:date="2025-10-27T11:38:00Z" w16du:dateUtc="2025-10-27T10:38:00Z">
        <w:r w:rsidR="00DE157C">
          <w:rPr>
            <w:b/>
            <w:bCs/>
            <w:lang w:val="nl-BE"/>
          </w:rPr>
          <w:t>De</w:t>
        </w:r>
        <w:r w:rsidR="00DE157C" w:rsidRPr="00351BB5">
          <w:rPr>
            <w:b/>
            <w:bCs/>
            <w:lang w:val="nl-BE"/>
          </w:rPr>
          <w:t xml:space="preserve"> </w:t>
        </w:r>
      </w:ins>
      <w:r w:rsidRPr="00351BB5">
        <w:rPr>
          <w:b/>
          <w:bCs/>
          <w:lang w:val="nl-BE"/>
        </w:rPr>
        <w:t>oorspronkelijke data toont een correlatie van r = -0,65 tussen gemiddelde patrouille-afstand (in meters) en responssnelheid (in minuten). Voor internationale vergelijking met Amerikaanse data (</w:t>
      </w:r>
      <w:del w:id="98" w:author="Ann De Buck" w:date="2025-10-27T11:38:00Z" w16du:dateUtc="2025-10-27T10:38:00Z">
        <w:r w:rsidRPr="00351BB5" w:rsidDel="00DE157C">
          <w:rPr>
            <w:b/>
            <w:bCs/>
            <w:lang w:val="nl-BE"/>
          </w:rPr>
          <w:delText>die feet gebruikt</w:delText>
        </w:r>
      </w:del>
      <w:ins w:id="99" w:author="Ann De Buck" w:date="2025-10-27T11:38:00Z" w16du:dateUtc="2025-10-27T10:38:00Z">
        <w:r w:rsidR="00DE157C">
          <w:rPr>
            <w:b/>
            <w:bCs/>
            <w:lang w:val="nl-BE"/>
          </w:rPr>
          <w:t>uitgedrukt in feet</w:t>
        </w:r>
      </w:ins>
      <w:r w:rsidRPr="00351BB5">
        <w:rPr>
          <w:b/>
          <w:bCs/>
          <w:lang w:val="nl-BE"/>
        </w:rPr>
        <w:t>, 1 meter = 3,28 feet) moet</w:t>
      </w:r>
      <w:ins w:id="100" w:author="Ann De Buck" w:date="2025-10-27T11:39:00Z" w16du:dateUtc="2025-10-27T10:39:00Z">
        <w:r w:rsidR="00B56C30">
          <w:rPr>
            <w:b/>
            <w:bCs/>
            <w:lang w:val="nl-BE"/>
          </w:rPr>
          <w:t>en</w:t>
        </w:r>
      </w:ins>
      <w:del w:id="101" w:author="Ann De Buck" w:date="2025-10-27T11:39:00Z" w16du:dateUtc="2025-10-27T10:39:00Z">
        <w:r w:rsidRPr="00351BB5" w:rsidDel="00B56C30">
          <w:rPr>
            <w:b/>
            <w:bCs/>
            <w:lang w:val="nl-BE"/>
          </w:rPr>
          <w:delText xml:space="preserve"> zij</w:delText>
        </w:r>
      </w:del>
      <w:r w:rsidRPr="00351BB5">
        <w:rPr>
          <w:b/>
          <w:bCs/>
          <w:lang w:val="nl-BE"/>
        </w:rPr>
        <w:t xml:space="preserve"> de Belgische afstanden omrekenen</w:t>
      </w:r>
      <w:ins w:id="102" w:author="Ann De Buck" w:date="2025-10-27T11:39:00Z" w16du:dateUtc="2025-10-27T10:39:00Z">
        <w:r w:rsidR="00B56C30">
          <w:rPr>
            <w:b/>
            <w:bCs/>
            <w:lang w:val="nl-BE"/>
          </w:rPr>
          <w:t xml:space="preserve"> worden</w:t>
        </w:r>
      </w:ins>
      <w:r w:rsidRPr="00351BB5">
        <w:rPr>
          <w:b/>
          <w:bCs/>
          <w:lang w:val="nl-BE"/>
        </w:rPr>
        <w:t xml:space="preserve"> van meters naar feet. Wat gebeurt er met de correlatiecoëfficiënt r tussen patrouille-afstand en responssnelheid na deze</w:t>
      </w:r>
      <w:ins w:id="103" w:author="Ann De Buck" w:date="2025-10-27T11:39:00Z" w16du:dateUtc="2025-10-27T10:39:00Z">
        <w:r w:rsidR="00B56C30">
          <w:rPr>
            <w:b/>
            <w:bCs/>
            <w:lang w:val="nl-BE"/>
          </w:rPr>
          <w:t xml:space="preserve"> transformatie van meeteenheid?</w:t>
        </w:r>
      </w:ins>
      <w:del w:id="104" w:author="Ann De Buck" w:date="2025-10-27T11:39:00Z" w16du:dateUtc="2025-10-27T10:39:00Z">
        <w:r w:rsidRPr="00351BB5" w:rsidDel="00B56C30">
          <w:rPr>
            <w:b/>
            <w:bCs/>
            <w:lang w:val="nl-BE"/>
          </w:rPr>
          <w:delText xml:space="preserve"> eenheidsconversie</w:delText>
        </w:r>
      </w:del>
      <w:r w:rsidRPr="00351BB5">
        <w:rPr>
          <w:b/>
          <w:bCs/>
          <w:lang w:val="nl-BE"/>
        </w:rPr>
        <w:t>?</w:t>
      </w:r>
    </w:p>
    <w:p w14:paraId="41E44E46" w14:textId="2A5A7E0D" w:rsidR="002C2E15" w:rsidRPr="00351BB5" w:rsidRDefault="00EA3332">
      <w:pPr>
        <w:pStyle w:val="Bloktekst"/>
        <w:rPr>
          <w:lang w:val="nl-BE"/>
        </w:rPr>
      </w:pPr>
      <w:r w:rsidRPr="00351BB5">
        <w:rPr>
          <w:b/>
          <w:bCs/>
          <w:lang w:val="nl-BE"/>
        </w:rPr>
        <w:t>Hint:</w:t>
      </w:r>
      <w:r w:rsidRPr="00351BB5">
        <w:rPr>
          <w:lang w:val="nl-BE"/>
        </w:rPr>
        <w:t xml:space="preserve"> Overweeg hoe </w:t>
      </w:r>
      <w:del w:id="105" w:author="Ann De Buck" w:date="2025-10-27T11:39:00Z" w16du:dateUtc="2025-10-27T10:39:00Z">
        <w:r w:rsidRPr="00351BB5" w:rsidDel="00382612">
          <w:rPr>
            <w:lang w:val="nl-BE"/>
          </w:rPr>
          <w:delText xml:space="preserve">eenheidsconversies </w:delText>
        </w:r>
      </w:del>
      <w:ins w:id="106" w:author="Ann De Buck" w:date="2025-10-27T11:39:00Z" w16du:dateUtc="2025-10-27T10:39:00Z">
        <w:r w:rsidR="00382612">
          <w:rPr>
            <w:lang w:val="nl-BE"/>
          </w:rPr>
          <w:t>transformatie van</w:t>
        </w:r>
        <w:r w:rsidR="00382612" w:rsidRPr="00351BB5">
          <w:rPr>
            <w:lang w:val="nl-BE"/>
          </w:rPr>
          <w:t xml:space="preserve"> </w:t>
        </w:r>
      </w:ins>
      <w:del w:id="107" w:author="Ann De Buck" w:date="2025-10-27T11:39:00Z" w16du:dateUtc="2025-10-27T10:39:00Z">
        <w:r w:rsidRPr="00351BB5" w:rsidDel="00382612">
          <w:rPr>
            <w:lang w:val="nl-BE"/>
          </w:rPr>
          <w:delText>(</w:delText>
        </w:r>
      </w:del>
      <w:r w:rsidRPr="00351BB5">
        <w:rPr>
          <w:lang w:val="nl-BE"/>
        </w:rPr>
        <w:t>meter</w:t>
      </w:r>
      <w:del w:id="108" w:author="Ann De Buck" w:date="2025-10-27T11:39:00Z" w16du:dateUtc="2025-10-27T10:39:00Z">
        <w:r w:rsidRPr="00351BB5" w:rsidDel="00382612">
          <w:rPr>
            <w:lang w:val="nl-BE"/>
          </w:rPr>
          <w:delText>s</w:delText>
        </w:r>
      </w:del>
      <w:r w:rsidRPr="00351BB5">
        <w:rPr>
          <w:lang w:val="nl-BE"/>
        </w:rPr>
        <w:t xml:space="preserve"> naar centimeters, of misdaadcijfers per 1.000 versus per 100.000 inwoners</w:t>
      </w:r>
      <w:ins w:id="109" w:author="Ann De Buck" w:date="2025-10-27T11:39:00Z" w16du:dateUtc="2025-10-27T10:39:00Z">
        <w:r w:rsidR="00382612">
          <w:rPr>
            <w:lang w:val="nl-BE"/>
          </w:rPr>
          <w:t>,</w:t>
        </w:r>
      </w:ins>
      <w:del w:id="110" w:author="Ann De Buck" w:date="2025-10-27T11:39:00Z" w16du:dateUtc="2025-10-27T10:39:00Z">
        <w:r w:rsidRPr="00351BB5" w:rsidDel="00382612">
          <w:rPr>
            <w:lang w:val="nl-BE"/>
          </w:rPr>
          <w:delText>)</w:delText>
        </w:r>
      </w:del>
      <w:r w:rsidRPr="00351BB5">
        <w:rPr>
          <w:lang w:val="nl-BE"/>
        </w:rPr>
        <w:t xml:space="preserve"> de correlatie tussen variabelen beïnvloeden.</w:t>
      </w:r>
    </w:p>
    <w:p w14:paraId="6E9BA03B" w14:textId="4294A998" w:rsidR="002C2E15" w:rsidRPr="00351BB5" w:rsidRDefault="00EA3332">
      <w:pPr>
        <w:numPr>
          <w:ilvl w:val="0"/>
          <w:numId w:val="6"/>
        </w:numPr>
        <w:rPr>
          <w:lang w:val="nl-BE"/>
        </w:rPr>
      </w:pPr>
      <w:r w:rsidRPr="00351BB5">
        <w:rPr>
          <w:lang w:val="nl-BE"/>
        </w:rPr>
        <w:t>r wordt 100× groter</w:t>
      </w:r>
      <w:r w:rsidRPr="00351BB5">
        <w:rPr>
          <w:lang w:val="nl-BE"/>
        </w:rPr>
        <w:br/>
        <w:t xml:space="preserve">“1” = ” ❌ Fout. </w:t>
      </w:r>
      <w:del w:id="111" w:author="Ann De Buck" w:date="2025-10-27T11:41:00Z" w16du:dateUtc="2025-10-27T10:41:00Z">
        <w:r w:rsidRPr="00351BB5" w:rsidDel="00D777DF">
          <w:rPr>
            <w:lang w:val="nl-BE"/>
          </w:rPr>
          <w:delText>Eenheden hebben geen invloed op de correlatiemagnitude.</w:delText>
        </w:r>
      </w:del>
      <w:ins w:id="112" w:author="Ann De Buck" w:date="2025-10-27T11:41:00Z" w16du:dateUtc="2025-10-27T10:41:00Z">
        <w:r w:rsidR="00744D1E">
          <w:rPr>
            <w:lang w:val="nl-BE"/>
          </w:rPr>
          <w:t>De c</w:t>
        </w:r>
        <w:r w:rsidR="00D777DF">
          <w:rPr>
            <w:lang w:val="nl-BE"/>
          </w:rPr>
          <w:t>orrelatie</w:t>
        </w:r>
      </w:ins>
      <w:ins w:id="113" w:author="Ann De Buck" w:date="2025-10-27T11:42:00Z" w16du:dateUtc="2025-10-27T10:42:00Z">
        <w:r w:rsidR="00744D1E">
          <w:rPr>
            <w:lang w:val="nl-BE"/>
          </w:rPr>
          <w:t>coëfficiënt is een gestandaardiseerde maat</w:t>
        </w:r>
        <w:r w:rsidR="007B3B2D">
          <w:rPr>
            <w:lang w:val="nl-BE"/>
          </w:rPr>
          <w:t xml:space="preserve"> en dus </w:t>
        </w:r>
      </w:ins>
      <w:ins w:id="114" w:author="Ann De Buck" w:date="2025-10-27T11:41:00Z" w16du:dateUtc="2025-10-27T10:41:00Z">
        <w:r w:rsidR="00D777DF">
          <w:rPr>
            <w:lang w:val="nl-BE"/>
          </w:rPr>
          <w:t>schaalonafhankelijk.</w:t>
        </w:r>
      </w:ins>
      <w:r w:rsidRPr="00351BB5">
        <w:rPr>
          <w:lang w:val="nl-BE"/>
        </w:rPr>
        <w:t xml:space="preserve"> Dit is een cruciale eigenschap voor onderzoek waarbij variabelen vaak verschillende schalen gebruiken. De correlatie tussen ‘jaren onderwijs’ en ‘arrestaties per 1.000 inwoners’ zou bijvoorbeeld hetzelfde zijn als de correlatie tussen ‘jaren onderwijs’ en ‘arrestaties per 100.000 inwoners’. De schaalverandering verandert niets aan de onderliggende relatiesterkte. Als ver</w:t>
      </w:r>
      <w:r w:rsidRPr="00351BB5">
        <w:rPr>
          <w:lang w:val="nl-BE"/>
        </w:rPr>
        <w:t>anderende eenheden de correlatie zouden beïnvloeden, zou vergelijkend onderzoek in landen met verschillende meetsystemen onmogelijk zijn.”</w:t>
      </w:r>
    </w:p>
    <w:p w14:paraId="635ED83D" w14:textId="34F40441" w:rsidR="002C2E15" w:rsidRPr="00351BB5" w:rsidRDefault="00EA3332">
      <w:pPr>
        <w:numPr>
          <w:ilvl w:val="0"/>
          <w:numId w:val="6"/>
        </w:numPr>
        <w:rPr>
          <w:lang w:val="nl-BE"/>
        </w:rPr>
      </w:pPr>
      <w:r w:rsidRPr="00351BB5">
        <w:rPr>
          <w:lang w:val="nl-BE"/>
        </w:rPr>
        <w:t>r wordt 100× kleiner</w:t>
      </w:r>
      <w:r w:rsidRPr="00351BB5">
        <w:rPr>
          <w:lang w:val="nl-BE"/>
        </w:rPr>
        <w:br/>
        <w:t>“2” = ” ❌ Fout. Nogmaals, correlatie is schaal</w:t>
      </w:r>
      <w:ins w:id="115" w:author="Ann De Buck" w:date="2025-10-27T11:42:00Z" w16du:dateUtc="2025-10-27T10:42:00Z">
        <w:r w:rsidR="00023295">
          <w:rPr>
            <w:lang w:val="nl-BE"/>
          </w:rPr>
          <w:t>onafhankelijk.</w:t>
        </w:r>
      </w:ins>
      <w:del w:id="116" w:author="Ann De Buck" w:date="2025-10-27T11:42:00Z" w16du:dateUtc="2025-10-27T10:42:00Z">
        <w:r w:rsidRPr="00351BB5" w:rsidDel="00023295">
          <w:rPr>
            <w:lang w:val="nl-BE"/>
          </w:rPr>
          <w:delText>invariant</w:delText>
        </w:r>
      </w:del>
      <w:r w:rsidRPr="00351BB5">
        <w:rPr>
          <w:lang w:val="nl-BE"/>
        </w:rPr>
        <w:t>. Of</w:t>
      </w:r>
      <w:ins w:id="117" w:author="Ann De Buck" w:date="2025-10-27T11:42:00Z" w16du:dateUtc="2025-10-27T10:42:00Z">
        <w:r w:rsidR="00023295">
          <w:rPr>
            <w:lang w:val="nl-BE"/>
          </w:rPr>
          <w:t>je</w:t>
        </w:r>
      </w:ins>
      <w:del w:id="118" w:author="Ann De Buck" w:date="2025-10-27T11:42:00Z" w16du:dateUtc="2025-10-27T10:42:00Z">
        <w:r w:rsidRPr="00351BB5" w:rsidDel="00023295">
          <w:rPr>
            <w:lang w:val="nl-BE"/>
          </w:rPr>
          <w:delText xml:space="preserve"> u</w:delText>
        </w:r>
      </w:del>
      <w:r w:rsidRPr="00351BB5">
        <w:rPr>
          <w:lang w:val="nl-BE"/>
        </w:rPr>
        <w:t xml:space="preserve">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w:t>
      </w:r>
      <w:r w:rsidRPr="00351BB5">
        <w:rPr>
          <w:lang w:val="nl-BE"/>
        </w:rPr>
        <w:t>e die variabelen worden geschaald.”</w:t>
      </w:r>
    </w:p>
    <w:p w14:paraId="489A9013" w14:textId="4F260ED5" w:rsidR="002C2E15" w:rsidRPr="00351BB5" w:rsidRDefault="00EA3332">
      <w:pPr>
        <w:numPr>
          <w:ilvl w:val="0"/>
          <w:numId w:val="6"/>
        </w:numPr>
        <w:rPr>
          <w:lang w:val="nl-BE"/>
        </w:rPr>
      </w:pPr>
      <w:r w:rsidRPr="00351BB5">
        <w:rPr>
          <w:lang w:val="nl-BE"/>
        </w:rPr>
        <w:t>r blijft precies hetzelfde</w:t>
      </w:r>
      <w:r w:rsidRPr="00351BB5">
        <w:rPr>
          <w:lang w:val="nl-BE"/>
        </w:rPr>
        <w:br/>
        <w:t xml:space="preserve">“3” = ” ✅ Juist! </w:t>
      </w:r>
      <w:del w:id="119" w:author="Ann De Buck" w:date="2025-10-27T11:43:00Z" w16du:dateUtc="2025-10-27T10:43:00Z">
        <w:r w:rsidRPr="00351BB5" w:rsidDel="00E81654">
          <w:rPr>
            <w:lang w:val="nl-BE"/>
          </w:rPr>
          <w:delText>Correlatie is eenheidsvrij en invariant voor lineaire herschaling</w:delText>
        </w:r>
      </w:del>
      <w:r w:rsidRPr="00351BB5">
        <w:rPr>
          <w:lang w:val="nl-BE"/>
        </w:rPr>
        <w:t xml:space="preserve">. </w:t>
      </w:r>
      <w:ins w:id="120" w:author="Ann De Buck" w:date="2025-10-27T11:43:00Z" w16du:dateUtc="2025-10-27T10:43:00Z">
        <w:r w:rsidR="00E81654">
          <w:rPr>
            <w:lang w:val="nl-BE"/>
          </w:rPr>
          <w:t>De correlatiecoëfficiënt is een gestandaardiseerde maat en dus schaalonafhankelijk.</w:t>
        </w:r>
        <w:r w:rsidR="00E81654" w:rsidRPr="00351BB5">
          <w:rPr>
            <w:lang w:val="nl-BE"/>
          </w:rPr>
          <w:t xml:space="preserve"> </w:t>
        </w:r>
      </w:ins>
      <w:del w:id="121" w:author="Ann De Buck" w:date="2025-10-27T11:43:00Z" w16du:dateUtc="2025-10-27T10:43:00Z">
        <w:r w:rsidRPr="00351BB5" w:rsidDel="00E81654">
          <w:rPr>
            <w:lang w:val="nl-BE"/>
          </w:rPr>
          <w:delText xml:space="preserve">Dit komt omdat correlatie beide variabelen tijdens de berekening standaardiseert - het meet hoe variabelen samen bewegen ten opzichte van hun eigen variabiliteit, ongeacht de eenheden. </w:delText>
        </w:r>
      </w:del>
      <w:r w:rsidRPr="00351BB5">
        <w:rPr>
          <w:lang w:val="nl-BE"/>
        </w:rPr>
        <w:t xml:space="preserve">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w:t>
      </w:r>
      <w:del w:id="122" w:author="Ann De Buck" w:date="2025-10-27T11:44:00Z" w16du:dateUtc="2025-10-27T10:44:00Z">
        <w:r w:rsidRPr="00351BB5" w:rsidDel="00A63D1A">
          <w:rPr>
            <w:lang w:val="nl-BE"/>
          </w:rPr>
          <w:delText>Dez</w:delText>
        </w:r>
        <w:r w:rsidRPr="00351BB5" w:rsidDel="00A63D1A">
          <w:rPr>
            <w:lang w:val="nl-BE"/>
          </w:rPr>
          <w:delText>e invariantie-eigenschap maakt correlatie tot een universele maat voor associatie.”</w:delText>
        </w:r>
      </w:del>
    </w:p>
    <w:p w14:paraId="6C9602AA" w14:textId="31F92FF4" w:rsidR="002C2E15" w:rsidRPr="00351BB5" w:rsidRDefault="00EA3332">
      <w:pPr>
        <w:numPr>
          <w:ilvl w:val="0"/>
          <w:numId w:val="6"/>
        </w:numPr>
        <w:rPr>
          <w:lang w:val="nl-BE"/>
        </w:rPr>
      </w:pPr>
      <w:r w:rsidRPr="00351BB5">
        <w:rPr>
          <w:lang w:val="nl-BE"/>
        </w:rPr>
        <w:t>r wordt negatief</w:t>
      </w:r>
      <w:r w:rsidRPr="00351BB5">
        <w:rPr>
          <w:lang w:val="nl-BE"/>
        </w:rPr>
        <w:br/>
        <w:t xml:space="preserve">“4” = ” ❌ Fout. Veranderingen in eenheden kunnen de richting van een relatie niet omdraaien. Als een verhoogde aanwezigheid van de politie gepaard gaat met een </w:t>
      </w:r>
      <w:r w:rsidRPr="00351BB5">
        <w:rPr>
          <w:lang w:val="nl-BE"/>
        </w:rPr>
        <w:lastRenderedPageBreak/>
        <w:t xml:space="preserve">verminderde criminaliteit (negatieve correlatie), blijft </w:t>
      </w:r>
      <w:del w:id="123" w:author="Ann De Buck" w:date="2025-10-27T11:44:00Z" w16du:dateUtc="2025-10-27T10:44:00Z">
        <w:r w:rsidRPr="00351BB5" w:rsidDel="00A63D1A">
          <w:rPr>
            <w:lang w:val="nl-BE"/>
          </w:rPr>
          <w:delText>deze relatierichting</w:delText>
        </w:r>
      </w:del>
      <w:ins w:id="124" w:author="Ann De Buck" w:date="2025-10-27T11:44:00Z" w16du:dateUtc="2025-10-27T10:44:00Z">
        <w:r w:rsidR="00A63D1A">
          <w:rPr>
            <w:lang w:val="nl-BE"/>
          </w:rPr>
          <w:t>de richting van de samenhang</w:t>
        </w:r>
      </w:ins>
      <w:r w:rsidRPr="00351BB5">
        <w:rPr>
          <w:lang w:val="nl-BE"/>
        </w:rPr>
        <w:t xml:space="preserve"> hetzelfde, of je nu de aanwezigheid van agenten per blok, per vierkante kilometer of per 1.000 inwoners meet. Alleen de schaal verandert, niet het fundamentele patroon. </w:t>
      </w:r>
      <w:del w:id="125" w:author="Ann De Buck" w:date="2025-10-27T11:44:00Z" w16du:dateUtc="2025-10-27T10:44:00Z">
        <w:r w:rsidRPr="00351BB5" w:rsidDel="0012263A">
          <w:rPr>
            <w:lang w:val="nl-BE"/>
          </w:rPr>
          <w:delText>Een sign flip zou duiden op een heel andere substantiële relatie, die eenhei</w:delText>
        </w:r>
        <w:r w:rsidRPr="00351BB5" w:rsidDel="0012263A">
          <w:rPr>
            <w:lang w:val="nl-BE"/>
          </w:rPr>
          <w:delText>dsconversie niet kan veroorzaken.”</w:delText>
        </w:r>
      </w:del>
    </w:p>
    <w:p w14:paraId="51F124D3" w14:textId="77777777" w:rsidR="002C2E15" w:rsidRDefault="00EA3332">
      <w:r>
        <w:pict w14:anchorId="5D6BA0E1">
          <v:rect id="_x0000_i1029" style="width:0;height:1.5pt" o:hralign="center" o:hrstd="t" o:hr="t"/>
        </w:pict>
      </w:r>
    </w:p>
    <w:p w14:paraId="2B1E903D" w14:textId="77777777" w:rsidR="002C2E15" w:rsidRPr="00351BB5" w:rsidRDefault="00EA3332">
      <w:pPr>
        <w:pStyle w:val="Kop2"/>
        <w:rPr>
          <w:lang w:val="nl-BE"/>
        </w:rPr>
      </w:pPr>
      <w:bookmarkStart w:id="126" w:name="begrijpen-niveau-8-vragen"/>
      <w:bookmarkEnd w:id="8"/>
      <w:bookmarkEnd w:id="95"/>
      <w:r w:rsidRPr="00351BB5">
        <w:rPr>
          <w:lang w:val="nl-BE"/>
        </w:rPr>
        <w:t>BEGRIJPEN NIVEAU (8 vragen)</w:t>
      </w:r>
    </w:p>
    <w:p w14:paraId="4E9048FA" w14:textId="77777777" w:rsidR="002C2E15" w:rsidRPr="00351BB5" w:rsidRDefault="00EA3332">
      <w:pPr>
        <w:pStyle w:val="Kop3"/>
        <w:rPr>
          <w:lang w:val="nl-BE"/>
        </w:rPr>
      </w:pPr>
      <w:bookmarkStart w:id="127" w:name="vraag-q6-begrijpen"/>
      <w:r w:rsidRPr="00351BB5">
        <w:rPr>
          <w:lang w:val="nl-BE"/>
        </w:rPr>
        <w:t>Vraag Q6 (Begrijpen)</w:t>
      </w:r>
    </w:p>
    <w:p w14:paraId="104C9057" w14:textId="7E863EFC" w:rsidR="002C2E15" w:rsidRPr="00351BB5" w:rsidDel="009D1E92" w:rsidRDefault="00EA3332">
      <w:pPr>
        <w:pStyle w:val="FirstParagraph"/>
        <w:rPr>
          <w:del w:id="128" w:author="Ann De Buck" w:date="2025-10-27T11:47:00Z" w16du:dateUtc="2025-10-27T10:47:00Z"/>
          <w:lang w:val="nl-BE"/>
        </w:rPr>
      </w:pPr>
      <w:del w:id="129" w:author="Ann De Buck" w:date="2025-10-27T11:47:00Z" w16du:dateUtc="2025-10-27T10:47:00Z">
        <w:r w:rsidRPr="00351BB5" w:rsidDel="009D1E92">
          <w:rPr>
            <w:b/>
            <w:bCs/>
            <w:lang w:val="nl-BE"/>
          </w:rPr>
          <w:delText>Voor welke soorten variabelen k</w:delText>
        </w:r>
      </w:del>
      <w:del w:id="130" w:author="Ann De Buck" w:date="2025-10-27T11:45:00Z" w16du:dateUtc="2025-10-27T10:45:00Z">
        <w:r w:rsidRPr="00351BB5" w:rsidDel="0012263A">
          <w:rPr>
            <w:b/>
            <w:bCs/>
            <w:lang w:val="nl-BE"/>
          </w:rPr>
          <w:delText>unt u</w:delText>
        </w:r>
      </w:del>
      <w:del w:id="131" w:author="Ann De Buck" w:date="2025-10-27T11:47:00Z" w16du:dateUtc="2025-10-27T10:47:00Z">
        <w:r w:rsidRPr="00351BB5" w:rsidDel="009D1E92">
          <w:rPr>
            <w:b/>
            <w:bCs/>
            <w:lang w:val="nl-BE"/>
          </w:rPr>
          <w:delText xml:space="preserve"> de Pearson-correlatie berekenen?</w:delText>
        </w:r>
      </w:del>
      <w:ins w:id="132" w:author="Ann De Buck" w:date="2025-10-27T11:47:00Z" w16du:dateUtc="2025-10-27T10:47:00Z">
        <w:r w:rsidR="009D1E92">
          <w:rPr>
            <w:b/>
            <w:bCs/>
            <w:lang w:val="nl-BE"/>
          </w:rPr>
          <w:t xml:space="preserve"> Voor welke meetniveaus van variabelen is de Pearson-correlatie geschikt?</w:t>
        </w:r>
      </w:ins>
    </w:p>
    <w:p w14:paraId="644A1433" w14:textId="77777777" w:rsidR="002C2E15" w:rsidRPr="00F4564F" w:rsidRDefault="00EA3332">
      <w:pPr>
        <w:pStyle w:val="Bloktekst"/>
        <w:rPr>
          <w:lang w:val="nl-BE"/>
        </w:rPr>
      </w:pPr>
      <w:r w:rsidRPr="00351BB5">
        <w:rPr>
          <w:lang w:val="nl-BE"/>
        </w:rPr>
        <w:t xml:space="preserve">Hint: Overweeg of je de correlatie tussen verschillende soorten variabelen zinvol kunt berekenen - kun je geslacht correleren met misdaadcijfers? </w:t>
      </w:r>
      <w:r w:rsidRPr="00F4564F">
        <w:rPr>
          <w:lang w:val="nl-BE"/>
        </w:rPr>
        <w:t>Lengte van de gevangenisstraf met kans op recidive?</w:t>
      </w:r>
    </w:p>
    <w:p w14:paraId="08F5C405" w14:textId="392B37DA" w:rsidR="002C2E15" w:rsidRPr="00351BB5" w:rsidRDefault="00EA3332">
      <w:pPr>
        <w:numPr>
          <w:ilvl w:val="0"/>
          <w:numId w:val="7"/>
        </w:numPr>
        <w:rPr>
          <w:lang w:val="nl-BE"/>
        </w:rPr>
      </w:pPr>
      <w:r w:rsidRPr="00351BB5">
        <w:rPr>
          <w:lang w:val="nl-BE"/>
        </w:rPr>
        <w:t>Elk type variabelen</w:t>
      </w:r>
      <w:r w:rsidRPr="00351BB5">
        <w:rPr>
          <w:lang w:val="nl-BE"/>
        </w:rPr>
        <w:br/>
        <w:t xml:space="preserve">“1” = ” ❌ Fout. Er bestaan verschillende correlatiematen voor verschillende </w:t>
      </w:r>
      <w:ins w:id="133" w:author="Ann De Buck" w:date="2025-10-27T11:47:00Z" w16du:dateUtc="2025-10-27T10:47:00Z">
        <w:r w:rsidR="00881E83">
          <w:rPr>
            <w:lang w:val="nl-BE"/>
          </w:rPr>
          <w:t>meetniveaus.</w:t>
        </w:r>
      </w:ins>
      <w:del w:id="134" w:author="Ann De Buck" w:date="2025-10-27T11:47:00Z" w16du:dateUtc="2025-10-27T10:47:00Z">
        <w:r w:rsidRPr="00351BB5" w:rsidDel="00881E83">
          <w:rPr>
            <w:lang w:val="nl-BE"/>
          </w:rPr>
          <w:delText>variabelecombinaties</w:delText>
        </w:r>
      </w:del>
      <w:r w:rsidRPr="00351BB5">
        <w:rPr>
          <w:lang w:val="nl-BE"/>
        </w:rPr>
        <w:t xml:space="preserve">. Pearson-correlatie is specifiek voor </w:t>
      </w:r>
      <w:ins w:id="135" w:author="Ann De Buck" w:date="2025-10-27T11:49:00Z" w16du:dateUtc="2025-10-27T10:49:00Z">
        <w:r w:rsidR="00C94BDA">
          <w:rPr>
            <w:lang w:val="nl-BE"/>
          </w:rPr>
          <w:t>d</w:t>
        </w:r>
      </w:ins>
      <w:ins w:id="136" w:author="Ann De Buck" w:date="2025-10-27T11:50:00Z" w16du:dateUtc="2025-10-27T10:50:00Z">
        <w:r w:rsidR="00C94BDA">
          <w:rPr>
            <w:lang w:val="nl-BE"/>
          </w:rPr>
          <w:t xml:space="preserve">e samenhang tussen </w:t>
        </w:r>
      </w:ins>
      <w:r w:rsidRPr="00351BB5">
        <w:rPr>
          <w:lang w:val="nl-BE"/>
        </w:rPr>
        <w:t>continue variabelen</w:t>
      </w:r>
      <w:ins w:id="137" w:author="Ann De Buck" w:date="2025-10-27T11:47:00Z" w16du:dateUtc="2025-10-27T10:47:00Z">
        <w:r w:rsidR="00881E83">
          <w:rPr>
            <w:lang w:val="nl-BE"/>
          </w:rPr>
          <w:t xml:space="preserve"> (metrisch)</w:t>
        </w:r>
      </w:ins>
      <w:r w:rsidRPr="00351BB5">
        <w:rPr>
          <w:lang w:val="nl-BE"/>
        </w:rPr>
        <w:t>. Andere metingen zijn: Spearman’s rho voor gerangschikte gegevens</w:t>
      </w:r>
      <w:ins w:id="138" w:author="Ann De Buck" w:date="2025-10-27T11:47:00Z" w16du:dateUtc="2025-10-27T10:47:00Z">
        <w:r w:rsidR="00881E83">
          <w:rPr>
            <w:lang w:val="nl-BE"/>
          </w:rPr>
          <w:t xml:space="preserve"> (ordinaal)</w:t>
        </w:r>
      </w:ins>
      <w:r w:rsidRPr="00351BB5">
        <w:rPr>
          <w:lang w:val="nl-BE"/>
        </w:rPr>
        <w:t>, phi-coëfficiënt voor twee binaire variabelen</w:t>
      </w:r>
      <w:ins w:id="139" w:author="Ann De Buck" w:date="2025-10-27T11:47:00Z" w16du:dateUtc="2025-10-27T10:47:00Z">
        <w:r w:rsidR="00881E83">
          <w:rPr>
            <w:lang w:val="nl-BE"/>
          </w:rPr>
          <w:t xml:space="preserve"> (no</w:t>
        </w:r>
      </w:ins>
      <w:ins w:id="140" w:author="Ann De Buck" w:date="2025-10-27T11:48:00Z" w16du:dateUtc="2025-10-27T10:48:00Z">
        <w:r w:rsidR="00881E83">
          <w:rPr>
            <w:lang w:val="nl-BE"/>
          </w:rPr>
          <w:t>minaal)</w:t>
        </w:r>
      </w:ins>
      <w:r w:rsidRPr="00351BB5">
        <w:rPr>
          <w:lang w:val="nl-BE"/>
        </w:rPr>
        <w:t>, Cramér’s V voor twee categorische variabelen</w:t>
      </w:r>
      <w:ins w:id="141" w:author="Ann De Buck" w:date="2025-10-27T11:51:00Z" w16du:dateUtc="2025-10-27T10:51:00Z">
        <w:r w:rsidR="00390469">
          <w:rPr>
            <w:lang w:val="nl-BE"/>
          </w:rPr>
          <w:t>.</w:t>
        </w:r>
      </w:ins>
      <w:del w:id="142" w:author="Ann De Buck" w:date="2025-10-27T11:51:00Z" w16du:dateUtc="2025-10-27T10:51:00Z">
        <w:r w:rsidRPr="00351BB5" w:rsidDel="00390469">
          <w:rPr>
            <w:lang w:val="nl-BE"/>
          </w:rPr>
          <w:delText xml:space="preserve"> en </w:delText>
        </w:r>
      </w:del>
      <w:del w:id="143" w:author="Ann De Buck" w:date="2025-10-27T11:50:00Z" w16du:dateUtc="2025-10-27T10:50:00Z">
        <w:r w:rsidRPr="00351BB5" w:rsidDel="007B49F1">
          <w:rPr>
            <w:lang w:val="nl-BE"/>
          </w:rPr>
          <w:delText>point-biserial voor één binaire en één continue variabele</w:delText>
        </w:r>
      </w:del>
      <w:del w:id="144" w:author="Ann De Buck" w:date="2025-10-27T11:51:00Z" w16du:dateUtc="2025-10-27T10:51:00Z">
        <w:r w:rsidRPr="00351BB5" w:rsidDel="00390469">
          <w:rPr>
            <w:lang w:val="nl-BE"/>
          </w:rPr>
          <w:delText>.</w:delText>
        </w:r>
      </w:del>
      <w:r w:rsidRPr="00351BB5">
        <w:rPr>
          <w:lang w:val="nl-BE"/>
        </w:rPr>
        <w:t xml:space="preserve"> Het gebruik van </w:t>
      </w:r>
      <w:del w:id="145" w:author="Ann De Buck" w:date="2025-10-27T11:48:00Z" w16du:dateUtc="2025-10-27T10:48:00Z">
        <w:r w:rsidRPr="00351BB5" w:rsidDel="006F5561">
          <w:rPr>
            <w:lang w:val="nl-BE"/>
          </w:rPr>
          <w:delText>het verkeerde correlatietype</w:delText>
        </w:r>
      </w:del>
      <w:ins w:id="146" w:author="Ann De Buck" w:date="2025-10-27T11:48:00Z" w16du:dateUtc="2025-10-27T10:48:00Z">
        <w:r w:rsidR="006F5561">
          <w:rPr>
            <w:lang w:val="nl-BE"/>
          </w:rPr>
          <w:t>een verkeerde maat (dit wil zeggen: niet geschikt voor een gegeven meetniveau)</w:t>
        </w:r>
      </w:ins>
      <w:r w:rsidRPr="00351BB5">
        <w:rPr>
          <w:lang w:val="nl-BE"/>
        </w:rPr>
        <w:t xml:space="preserve"> kan leiden tot nietszeggende resultaten of </w:t>
      </w:r>
      <w:del w:id="147" w:author="Ann De Buck" w:date="2025-10-27T11:49:00Z" w16du:dateUtc="2025-10-27T10:49:00Z">
        <w:r w:rsidRPr="00351BB5" w:rsidDel="006F5561">
          <w:rPr>
            <w:lang w:val="nl-BE"/>
          </w:rPr>
          <w:delText xml:space="preserve">ernstige </w:delText>
        </w:r>
      </w:del>
      <w:r w:rsidRPr="00351BB5">
        <w:rPr>
          <w:lang w:val="nl-BE"/>
        </w:rPr>
        <w:t>verkeerde interpretaties van relaties in onderzoek.”</w:t>
      </w:r>
    </w:p>
    <w:p w14:paraId="76953162" w14:textId="77777777" w:rsidR="00F104B5" w:rsidRDefault="00EA3332" w:rsidP="00F104B5">
      <w:pPr>
        <w:numPr>
          <w:ilvl w:val="0"/>
          <w:numId w:val="7"/>
        </w:numPr>
        <w:rPr>
          <w:ins w:id="148" w:author="Ann De Buck" w:date="2025-10-27T11:53:00Z" w16du:dateUtc="2025-10-27T10:53:00Z"/>
          <w:lang w:val="nl-BE"/>
        </w:rPr>
      </w:pPr>
      <w:r w:rsidRPr="00F104B5">
        <w:rPr>
          <w:lang w:val="nl-BE"/>
        </w:rPr>
        <w:t>Een categorische en een continue variabele</w:t>
      </w:r>
      <w:r w:rsidRPr="00F104B5">
        <w:rPr>
          <w:lang w:val="nl-BE"/>
        </w:rPr>
        <w:br/>
        <w:t xml:space="preserve">“2” = ” ❌ Fout. </w:t>
      </w:r>
      <w:del w:id="149" w:author="Ann De Buck" w:date="2025-10-27T11:52:00Z" w16du:dateUtc="2025-10-27T10:52:00Z">
        <w:r w:rsidRPr="00351BB5" w:rsidDel="00F104B5">
          <w:rPr>
            <w:lang w:val="nl-BE"/>
          </w:rPr>
          <w:delText xml:space="preserve">Als </w:delText>
        </w:r>
      </w:del>
      <w:del w:id="150" w:author="Ann De Buck" w:date="2025-10-27T11:51:00Z" w16du:dateUtc="2025-10-27T10:51:00Z">
        <w:r w:rsidRPr="00351BB5" w:rsidDel="00390469">
          <w:rPr>
            <w:lang w:val="nl-BE"/>
          </w:rPr>
          <w:delText>u</w:delText>
        </w:r>
      </w:del>
      <w:del w:id="151" w:author="Ann De Buck" w:date="2025-10-27T11:52:00Z" w16du:dateUtc="2025-10-27T10:52:00Z">
        <w:r w:rsidRPr="00351BB5" w:rsidDel="00F104B5">
          <w:rPr>
            <w:lang w:val="nl-BE"/>
          </w:rPr>
          <w:delText xml:space="preserve">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w:delText>
        </w:r>
      </w:del>
    </w:p>
    <w:p w14:paraId="576D9EF9" w14:textId="3EB3F24B" w:rsidR="002C2E15" w:rsidDel="00F104B5" w:rsidRDefault="00F104B5" w:rsidP="00F104B5">
      <w:pPr>
        <w:numPr>
          <w:ilvl w:val="0"/>
          <w:numId w:val="7"/>
        </w:numPr>
        <w:rPr>
          <w:del w:id="152" w:author="Ann De Buck" w:date="2025-10-27T11:52:00Z" w16du:dateUtc="2025-10-27T10:52:00Z"/>
          <w:lang w:val="nl-BE"/>
        </w:rPr>
      </w:pPr>
      <w:ins w:id="153" w:author="Ann De Buck" w:date="2025-10-27T11:53:00Z" w16du:dateUtc="2025-10-27T10:53:00Z">
        <w:r w:rsidRPr="00351BB5">
          <w:rPr>
            <w:lang w:val="nl-BE"/>
          </w:rPr>
          <w:t xml:space="preserve">Er bestaan verschillende correlatiematen voor verschillende </w:t>
        </w:r>
        <w:r>
          <w:rPr>
            <w:lang w:val="nl-BE"/>
          </w:rPr>
          <w:t>meetniveaus.</w:t>
        </w:r>
        <w:r w:rsidR="00C66DBF">
          <w:rPr>
            <w:lang w:val="nl-BE"/>
          </w:rPr>
          <w:t xml:space="preserve"> </w:t>
        </w:r>
        <w:r w:rsidRPr="00351BB5">
          <w:rPr>
            <w:lang w:val="nl-BE"/>
          </w:rPr>
          <w:t xml:space="preserve">Pearson-correlatie is specifiek voor </w:t>
        </w:r>
        <w:r>
          <w:rPr>
            <w:lang w:val="nl-BE"/>
          </w:rPr>
          <w:t xml:space="preserve">de samenhang tussen </w:t>
        </w:r>
        <w:r w:rsidRPr="00351BB5">
          <w:rPr>
            <w:lang w:val="nl-BE"/>
          </w:rPr>
          <w:t>continue variabelen</w:t>
        </w:r>
        <w:r>
          <w:rPr>
            <w:lang w:val="nl-BE"/>
          </w:rPr>
          <w:t xml:space="preserve"> (metrisch)</w:t>
        </w:r>
        <w:r w:rsidRPr="00351BB5">
          <w:rPr>
            <w:lang w:val="nl-BE"/>
          </w:rPr>
          <w:t>. Andere metingen zijn: Spearman’s rho voor gerangschikte gegevens</w:t>
        </w:r>
        <w:r>
          <w:rPr>
            <w:lang w:val="nl-BE"/>
          </w:rPr>
          <w:t xml:space="preserve"> (ordinaal)</w:t>
        </w:r>
        <w:r w:rsidRPr="00351BB5">
          <w:rPr>
            <w:lang w:val="nl-BE"/>
          </w:rPr>
          <w:t>, phi-coëfficiënt voor twee binaire variabelen</w:t>
        </w:r>
        <w:r>
          <w:rPr>
            <w:lang w:val="nl-BE"/>
          </w:rPr>
          <w:t xml:space="preserve"> (nominaal)</w:t>
        </w:r>
        <w:r w:rsidRPr="00351BB5">
          <w:rPr>
            <w:lang w:val="nl-BE"/>
          </w:rPr>
          <w:t>, Cramér’s V voor twee categorische variabelen</w:t>
        </w:r>
        <w:r>
          <w:rPr>
            <w:lang w:val="nl-BE"/>
          </w:rPr>
          <w:t>.</w:t>
        </w:r>
        <w:r w:rsidRPr="00351BB5">
          <w:rPr>
            <w:lang w:val="nl-BE"/>
          </w:rPr>
          <w:t xml:space="preserve"> Het gebruik van </w:t>
        </w:r>
        <w:r>
          <w:rPr>
            <w:lang w:val="nl-BE"/>
          </w:rPr>
          <w:t>een verkeerde maat (dit wil zeggen: niet geschikt voor een gegeven meetniveau)</w:t>
        </w:r>
        <w:r w:rsidRPr="00351BB5">
          <w:rPr>
            <w:lang w:val="nl-BE"/>
          </w:rPr>
          <w:t xml:space="preserve"> kan leiden tot nietszeggende resultaten of verkeerde interpretaties van relaties in onderzoek.</w:t>
        </w:r>
        <w:r w:rsidR="00C66DBF">
          <w:rPr>
            <w:lang w:val="nl-BE"/>
          </w:rPr>
          <w:t xml:space="preserve"> De relatie tussen een categorische en een continue variabele kan onderzocht worden aan de hand van een variantieanalyse (wordt late</w:t>
        </w:r>
      </w:ins>
      <w:ins w:id="154" w:author="Ann De Buck" w:date="2025-10-27T11:54:00Z" w16du:dateUtc="2025-10-27T10:54:00Z">
        <w:r w:rsidR="00C66DBF">
          <w:rPr>
            <w:lang w:val="nl-BE"/>
          </w:rPr>
          <w:t>r behandeld).</w:t>
        </w:r>
      </w:ins>
      <w:ins w:id="155" w:author="Ann De Buck" w:date="2025-10-27T11:53:00Z" w16du:dateUtc="2025-10-27T10:53:00Z">
        <w:r w:rsidRPr="00351BB5">
          <w:rPr>
            <w:lang w:val="nl-BE"/>
          </w:rPr>
          <w:t>”</w:t>
        </w:r>
      </w:ins>
      <w:del w:id="156" w:author="Ann De Buck" w:date="2025-10-27T11:52:00Z" w16du:dateUtc="2025-10-27T10:52:00Z">
        <w:r w:rsidRPr="00351BB5" w:rsidDel="00F104B5">
          <w:rPr>
            <w:lang w:val="nl-BE"/>
          </w:rPr>
          <w:delText>NOVA- of eta-correlatie kunnen gebruiken in plaats van Pearson-correlatie.”</w:delText>
        </w:r>
      </w:del>
    </w:p>
    <w:p w14:paraId="75781E8F" w14:textId="77777777" w:rsidR="00F104B5" w:rsidRPr="00351BB5" w:rsidRDefault="00F104B5" w:rsidP="00F104B5">
      <w:pPr>
        <w:numPr>
          <w:ilvl w:val="0"/>
          <w:numId w:val="7"/>
        </w:numPr>
        <w:rPr>
          <w:ins w:id="157" w:author="Ann De Buck" w:date="2025-10-27T11:52:00Z" w16du:dateUtc="2025-10-27T10:52:00Z"/>
          <w:lang w:val="nl-BE"/>
        </w:rPr>
      </w:pPr>
    </w:p>
    <w:p w14:paraId="2378A846" w14:textId="77777777" w:rsidR="002C2E15" w:rsidRPr="00F104B5" w:rsidRDefault="00EA3332" w:rsidP="00F104B5">
      <w:pPr>
        <w:numPr>
          <w:ilvl w:val="0"/>
          <w:numId w:val="7"/>
        </w:numPr>
        <w:rPr>
          <w:lang w:val="nl-BE"/>
        </w:rPr>
      </w:pPr>
      <w:r w:rsidRPr="00F104B5">
        <w:rPr>
          <w:lang w:val="nl-BE"/>
        </w:rPr>
        <w:t>Beide variabelen moeten continu zijn (interval- of rationiveau)</w:t>
      </w:r>
      <w:r w:rsidRPr="00F104B5">
        <w:rPr>
          <w:lang w:val="nl-BE"/>
        </w:rPr>
        <w:br/>
        <w:t xml:space="preserve">“3” =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w:t>
      </w:r>
      <w:r w:rsidRPr="00F104B5">
        <w:rPr>
          <w:lang w:val="nl-BE"/>
        </w:rPr>
        <w:lastRenderedPageBreak/>
        <w:t>nodig zij</w:t>
      </w:r>
      <w:r w:rsidRPr="00F104B5">
        <w:rPr>
          <w:lang w:val="nl-BE"/>
        </w:rPr>
        <w:t>n voor het berekenen van gemiddelden, standaarddeviaties en covarianties die de basis vormen van de Pearson-correlatie.”</w:t>
      </w:r>
    </w:p>
    <w:p w14:paraId="66DC5BE5" w14:textId="766F0EB8" w:rsidR="002C2E15" w:rsidRDefault="00EA3332">
      <w:pPr>
        <w:numPr>
          <w:ilvl w:val="0"/>
          <w:numId w:val="7"/>
        </w:numPr>
        <w:rPr>
          <w:ins w:id="158" w:author="Ann De Buck" w:date="2025-10-27T11:55:00Z" w16du:dateUtc="2025-10-27T10:55:00Z"/>
          <w:lang w:val="nl-BE"/>
        </w:rPr>
      </w:pPr>
      <w:r w:rsidRPr="00351BB5">
        <w:rPr>
          <w:lang w:val="nl-BE"/>
        </w:rPr>
        <w:t>Alleen categorische variabelen</w:t>
      </w:r>
      <w:r w:rsidRPr="00351BB5">
        <w:rPr>
          <w:lang w:val="nl-BE"/>
        </w:rPr>
        <w:br/>
        <w:t xml:space="preserve">“4” = ” ❌ Fout. </w:t>
      </w:r>
      <w:del w:id="159" w:author="Ann De Buck" w:date="2025-10-27T11:55:00Z" w16du:dateUtc="2025-10-27T10:55:00Z">
        <w:r w:rsidRPr="00351BB5" w:rsidDel="005A67ED">
          <w:rPr>
            <w:lang w:val="nl-BE"/>
          </w:rPr>
          <w:delText xml:space="preserve">Pearson-correlatie vereist numerieke variabelen waarbij wiskundige bewerkingen (optellen, aftrekken, middelen) zinvol zijn. Categorische variabelen zoals ‘type misdaad’ (gewelddadig, eigendom, drugs) of ‘gerechtelijke beschikking’ (schuldig, niet schuldig, pleidooi) hebben geen inherente numerieke waarden. Je kunt geen zinvol gemiddelde berekenen van ‘gewelddadige’ en ‘eigendomsdelicten’. Voor categorische variabelen zou je verschillende maten gebruiken, zoals de V- of Chi-kwadraattest van </w:delText>
        </w:r>
        <w:r w:rsidRPr="00351BB5" w:rsidDel="005A67ED">
          <w:rPr>
            <w:lang w:val="nl-BE"/>
          </w:rPr>
          <w:delText>Cramér om associaties te onderzoeken.”</w:delText>
        </w:r>
      </w:del>
    </w:p>
    <w:p w14:paraId="3EDA9F90" w14:textId="340891B6" w:rsidR="005A67ED" w:rsidRPr="00351BB5" w:rsidRDefault="005A67ED">
      <w:pPr>
        <w:numPr>
          <w:ilvl w:val="0"/>
          <w:numId w:val="7"/>
        </w:numPr>
        <w:rPr>
          <w:lang w:val="nl-BE"/>
        </w:rPr>
      </w:pPr>
      <w:ins w:id="160" w:author="Ann De Buck" w:date="2025-10-27T11:55:00Z" w16du:dateUtc="2025-10-27T10:55:00Z">
        <w:r w:rsidRPr="00351BB5">
          <w:rPr>
            <w:lang w:val="nl-BE"/>
          </w:rPr>
          <w:t xml:space="preserve">Er bestaan verschillende correlatiematen voor verschillende </w:t>
        </w:r>
        <w:r>
          <w:rPr>
            <w:lang w:val="nl-BE"/>
          </w:rPr>
          <w:t xml:space="preserve">meetniveaus. </w:t>
        </w:r>
        <w:r w:rsidRPr="00351BB5">
          <w:rPr>
            <w:lang w:val="nl-BE"/>
          </w:rPr>
          <w:t xml:space="preserve">Pearson-correlatie is specifiek voor </w:t>
        </w:r>
        <w:r>
          <w:rPr>
            <w:lang w:val="nl-BE"/>
          </w:rPr>
          <w:t xml:space="preserve">de samenhang tussen </w:t>
        </w:r>
        <w:r w:rsidRPr="00351BB5">
          <w:rPr>
            <w:lang w:val="nl-BE"/>
          </w:rPr>
          <w:t>continue variabelen</w:t>
        </w:r>
        <w:r>
          <w:rPr>
            <w:lang w:val="nl-BE"/>
          </w:rPr>
          <w:t xml:space="preserve"> (metrisch)</w:t>
        </w:r>
        <w:r w:rsidRPr="00351BB5">
          <w:rPr>
            <w:lang w:val="nl-BE"/>
          </w:rPr>
          <w:t>. Andere metingen zijn: Spearman’s rho voor gerangschikte gegevens</w:t>
        </w:r>
        <w:r>
          <w:rPr>
            <w:lang w:val="nl-BE"/>
          </w:rPr>
          <w:t xml:space="preserve"> (ordinaal)</w:t>
        </w:r>
        <w:r w:rsidRPr="00351BB5">
          <w:rPr>
            <w:lang w:val="nl-BE"/>
          </w:rPr>
          <w:t>, phi-coëfficiënt voor twee binaire variabelen</w:t>
        </w:r>
        <w:r>
          <w:rPr>
            <w:lang w:val="nl-BE"/>
          </w:rPr>
          <w:t xml:space="preserve"> (nominaal)</w:t>
        </w:r>
        <w:r w:rsidRPr="00351BB5">
          <w:rPr>
            <w:lang w:val="nl-BE"/>
          </w:rPr>
          <w:t>, Cramér’s V voor twee categorische variabelen</w:t>
        </w:r>
        <w:r>
          <w:rPr>
            <w:lang w:val="nl-BE"/>
          </w:rPr>
          <w:t>.</w:t>
        </w:r>
        <w:r w:rsidRPr="00351BB5">
          <w:rPr>
            <w:lang w:val="nl-BE"/>
          </w:rPr>
          <w:t xml:space="preserve"> Het gebruik van </w:t>
        </w:r>
        <w:r>
          <w:rPr>
            <w:lang w:val="nl-BE"/>
          </w:rPr>
          <w:t>een verkeerde maat (dit wil zeggen: niet geschikt voor een gegeven meetniveau)</w:t>
        </w:r>
        <w:r w:rsidRPr="00351BB5">
          <w:rPr>
            <w:lang w:val="nl-BE"/>
          </w:rPr>
          <w:t xml:space="preserve"> kan leiden tot nietszeggende resultaten of verkeerde interpretaties van relaties in onderzoek.</w:t>
        </w:r>
        <w:r>
          <w:rPr>
            <w:lang w:val="nl-BE"/>
          </w:rPr>
          <w:t xml:space="preserve"> </w:t>
        </w:r>
      </w:ins>
    </w:p>
    <w:p w14:paraId="2EBE518F" w14:textId="77777777" w:rsidR="002C2E15" w:rsidRDefault="00EA3332">
      <w:r>
        <w:pict w14:anchorId="0507B614">
          <v:rect id="_x0000_i1030" style="width:0;height:1.5pt" o:hralign="center" o:hrstd="t" o:hr="t"/>
        </w:pict>
      </w:r>
    </w:p>
    <w:p w14:paraId="564BADF8" w14:textId="77777777" w:rsidR="002C2E15" w:rsidRPr="00351BB5" w:rsidRDefault="00EA3332">
      <w:pPr>
        <w:pStyle w:val="Kop3"/>
        <w:rPr>
          <w:lang w:val="nl-BE"/>
        </w:rPr>
      </w:pPr>
      <w:bookmarkStart w:id="161" w:name="vraag-q7-begrijpen"/>
      <w:bookmarkEnd w:id="127"/>
      <w:r w:rsidRPr="00351BB5">
        <w:rPr>
          <w:lang w:val="nl-BE"/>
        </w:rPr>
        <w:t>Vraag Q7 (Begrijpen)</w:t>
      </w:r>
    </w:p>
    <w:p w14:paraId="305DE6D3" w14:textId="77777777" w:rsidR="002C2E15" w:rsidRPr="00351BB5" w:rsidRDefault="00EA3332">
      <w:pPr>
        <w:pStyle w:val="FirstParagraph"/>
        <w:rPr>
          <w:lang w:val="nl-BE"/>
        </w:rPr>
      </w:pPr>
      <w:r w:rsidRPr="00351BB5">
        <w:rPr>
          <w:b/>
          <w:bCs/>
          <w:lang w:val="nl-BE"/>
        </w:rPr>
        <w:t>Waarom bewijst correlatie geen causatie?</w:t>
      </w:r>
    </w:p>
    <w:p w14:paraId="1D6CFD6D" w14:textId="77777777" w:rsidR="002C2E15" w:rsidRPr="00351BB5" w:rsidRDefault="00EA3332">
      <w:pPr>
        <w:pStyle w:val="Bloktekst"/>
        <w:rPr>
          <w:lang w:val="nl-BE"/>
        </w:rPr>
      </w:pPr>
      <w:r w:rsidRPr="00351BB5">
        <w:rPr>
          <w:b/>
          <w:bCs/>
          <w:lang w:val="nl-BE"/>
        </w:rPr>
        <w:t>Hint:</w:t>
      </w:r>
      <w:r w:rsidRPr="00351BB5">
        <w:rPr>
          <w:lang w:val="nl-BE"/>
        </w:rPr>
        <w:t xml:space="preserve"> Overweeg waarom een sterke correlatie tussen beveiligingscamera’s en misdaadcijfers, of tussen politieaanwezigheid en criminaliteit, niet noodzakelijk betekent dat het ene het andere veroorzaakt.</w:t>
      </w:r>
    </w:p>
    <w:p w14:paraId="02E9D02A" w14:textId="77777777" w:rsidR="00F358A2" w:rsidRPr="00F358A2" w:rsidRDefault="00EA3332" w:rsidP="00F358A2">
      <w:pPr>
        <w:numPr>
          <w:ilvl w:val="0"/>
          <w:numId w:val="2"/>
        </w:numPr>
        <w:rPr>
          <w:ins w:id="162" w:author="Ann De Buck" w:date="2025-10-27T12:46:00Z" w16du:dateUtc="2025-10-27T11:46:00Z"/>
          <w:lang w:val="nl-BE"/>
          <w:rPrChange w:id="163" w:author="Ann De Buck" w:date="2025-10-27T12:46:00Z" w16du:dateUtc="2025-10-27T11:46:00Z">
            <w:rPr>
              <w:ins w:id="164" w:author="Ann De Buck" w:date="2025-10-27T12:46:00Z" w16du:dateUtc="2025-10-27T11:46:00Z"/>
            </w:rPr>
          </w:rPrChange>
        </w:rPr>
      </w:pPr>
      <w:r w:rsidRPr="00351BB5">
        <w:rPr>
          <w:lang w:val="nl-BE"/>
        </w:rPr>
        <w:t xml:space="preserve">Derde variabelen, omgekeerde causaliteit </w:t>
      </w:r>
      <w:ins w:id="165" w:author="Ann De Buck" w:date="2025-10-27T12:01:00Z" w16du:dateUtc="2025-10-27T11:01:00Z">
        <w:r w:rsidR="00A71940">
          <w:rPr>
            <w:lang w:val="nl-BE"/>
          </w:rPr>
          <w:t>(</w:t>
        </w:r>
        <w:r w:rsidR="00722719">
          <w:rPr>
            <w:lang w:val="nl-BE"/>
          </w:rPr>
          <w:t xml:space="preserve">veronderstelde oorzaak en gevolg zijn omgedraaid) </w:t>
        </w:r>
      </w:ins>
      <w:r w:rsidRPr="00351BB5">
        <w:rPr>
          <w:lang w:val="nl-BE"/>
        </w:rPr>
        <w:t>of toeval kunnen de relatie verklaren</w:t>
      </w:r>
      <w:r w:rsidRPr="00351BB5">
        <w:rPr>
          <w:lang w:val="nl-BE"/>
        </w:rPr>
        <w:br/>
        <w:t>“1” = ” ✅ Juist!</w:t>
      </w:r>
      <w:ins w:id="166" w:author="Ann De Buck" w:date="2025-10-27T12:03:00Z" w16du:dateUtc="2025-10-27T11:03:00Z">
        <w:r w:rsidR="007C1344" w:rsidRPr="007C1344">
          <w:rPr>
            <w:lang w:val="nl-BE"/>
            <w:rPrChange w:id="167" w:author="Ann De Buck" w:date="2025-10-27T12:04:00Z" w16du:dateUtc="2025-10-27T11:04:00Z">
              <w:rPr/>
            </w:rPrChange>
          </w:rPr>
          <w:t xml:space="preserve">Correlatie kan geen causale richting vaststellen of alternatieve verklaringen uitsluiten. </w:t>
        </w:r>
      </w:ins>
      <w:ins w:id="168" w:author="Ann De Buck" w:date="2025-10-27T12:05:00Z" w16du:dateUtc="2025-10-27T11:05:00Z">
        <w:r w:rsidR="00B3494E" w:rsidRPr="003C4720">
          <w:rPr>
            <w:lang w:val="nl-BE"/>
            <w:rPrChange w:id="169" w:author="Ann De Buck" w:date="2025-10-27T12:05:00Z" w16du:dateUtc="2025-10-27T11:05:00Z">
              <w:rPr/>
            </w:rPrChange>
          </w:rPr>
          <w:t>Belangrijke redenen hiervoor zijn</w:t>
        </w:r>
      </w:ins>
      <w:ins w:id="170" w:author="Ann De Buck" w:date="2025-10-27T12:03:00Z" w16du:dateUtc="2025-10-27T11:03:00Z">
        <w:r w:rsidR="007C1344" w:rsidRPr="003C4720">
          <w:rPr>
            <w:lang w:val="nl-BE"/>
            <w:rPrChange w:id="171" w:author="Ann De Buck" w:date="2025-10-27T12:05:00Z" w16du:dateUtc="2025-10-27T11:05:00Z">
              <w:rPr/>
            </w:rPrChange>
          </w:rPr>
          <w:t xml:space="preserve">: (1) Derde variabelen — </w:t>
        </w:r>
      </w:ins>
      <w:ins w:id="172" w:author="Ann De Buck" w:date="2025-10-27T12:05:00Z" w16du:dateUtc="2025-10-27T11:05:00Z">
        <w:r w:rsidR="00B3494E" w:rsidRPr="003C4720">
          <w:rPr>
            <w:lang w:val="nl-BE"/>
            <w:rPrChange w:id="173" w:author="Ann De Buck" w:date="2025-10-27T12:05:00Z" w16du:dateUtc="2025-10-27T11:05:00Z">
              <w:rPr/>
            </w:rPrChange>
          </w:rPr>
          <w:t xml:space="preserve">bijvoorbeeld </w:t>
        </w:r>
      </w:ins>
      <w:ins w:id="174" w:author="Ann De Buck" w:date="2025-10-27T12:03:00Z" w16du:dateUtc="2025-10-27T11:03:00Z">
        <w:r w:rsidR="007C1344" w:rsidRPr="003C4720">
          <w:rPr>
            <w:lang w:val="nl-BE"/>
            <w:rPrChange w:id="175" w:author="Ann De Buck" w:date="2025-10-27T12:05:00Z" w16du:dateUtc="2025-10-27T11:05:00Z">
              <w:rPr/>
            </w:rPrChange>
          </w:rPr>
          <w:t>armoede kan zowel een laag opleidingsniveau als hoge criminaliteit veroorzaken, wat een schijn</w:t>
        </w:r>
      </w:ins>
      <w:ins w:id="176" w:author="Ann De Buck" w:date="2025-10-27T12:05:00Z" w16du:dateUtc="2025-10-27T11:05:00Z">
        <w:r w:rsidR="003C4720" w:rsidRPr="003C4720">
          <w:rPr>
            <w:lang w:val="nl-BE"/>
            <w:rPrChange w:id="177" w:author="Ann De Buck" w:date="2025-10-27T12:05:00Z" w16du:dateUtc="2025-10-27T11:05:00Z">
              <w:rPr/>
            </w:rPrChange>
          </w:rPr>
          <w:t>verband</w:t>
        </w:r>
      </w:ins>
      <w:ins w:id="178" w:author="Ann De Buck" w:date="2025-10-27T12:03:00Z" w16du:dateUtc="2025-10-27T11:03:00Z">
        <w:r w:rsidR="007C1344" w:rsidRPr="003C4720">
          <w:rPr>
            <w:lang w:val="nl-BE"/>
            <w:rPrChange w:id="179" w:author="Ann De Buck" w:date="2025-10-27T12:05:00Z" w16du:dateUtc="2025-10-27T11:05:00Z">
              <w:rPr/>
            </w:rPrChange>
          </w:rPr>
          <w:t xml:space="preserve"> tussen onderwijs en criminaliteit creëert; (2) Omgekeerde causaliteit — </w:t>
        </w:r>
      </w:ins>
      <w:ins w:id="180" w:author="Ann De Buck" w:date="2025-10-27T12:05:00Z" w16du:dateUtc="2025-10-27T11:05:00Z">
        <w:r w:rsidR="003C4720" w:rsidRPr="003C4720">
          <w:rPr>
            <w:lang w:val="nl-BE"/>
            <w:rPrChange w:id="181" w:author="Ann De Buck" w:date="2025-10-27T12:05:00Z" w16du:dateUtc="2025-10-27T11:05:00Z">
              <w:rPr/>
            </w:rPrChange>
          </w:rPr>
          <w:t xml:space="preserve">bijvoorbeeld: </w:t>
        </w:r>
      </w:ins>
      <w:ins w:id="182" w:author="Ann De Buck" w:date="2025-10-27T12:03:00Z" w16du:dateUtc="2025-10-27T11:03:00Z">
        <w:r w:rsidR="007C1344" w:rsidRPr="003C4720">
          <w:rPr>
            <w:lang w:val="nl-BE"/>
            <w:rPrChange w:id="183" w:author="Ann De Buck" w:date="2025-10-27T12:05:00Z" w16du:dateUtc="2025-10-27T11:05:00Z">
              <w:rPr/>
            </w:rPrChange>
          </w:rPr>
          <w:t xml:space="preserve">verminderen meer politieagenten de criminaliteit, of leidt meer criminaliteit tot het aannemen van meer politie? </w:t>
        </w:r>
        <w:r w:rsidR="007C1344" w:rsidRPr="007C1344">
          <w:rPr>
            <w:lang w:val="nl-BE"/>
            <w:rPrChange w:id="184" w:author="Ann De Buck" w:date="2025-10-27T12:04:00Z" w16du:dateUtc="2025-10-27T11:04:00Z">
              <w:rPr/>
            </w:rPrChange>
          </w:rPr>
          <w:t xml:space="preserve">(3) Toeval — twee variabelen kunnen per toeval correleren, vooral bij kleine steekproeven. </w:t>
        </w:r>
      </w:ins>
      <w:ins w:id="185" w:author="Ann De Buck" w:date="2025-10-27T12:46:00Z" w16du:dateUtc="2025-10-27T11:46:00Z">
        <w:r w:rsidR="00F358A2" w:rsidRPr="00F358A2">
          <w:rPr>
            <w:lang w:val="nl-BE"/>
            <w:rPrChange w:id="186" w:author="Ann De Buck" w:date="2025-10-27T12:46:00Z" w16du:dateUtc="2025-10-27T11:46:00Z">
              <w:rPr/>
            </w:rPrChange>
          </w:rPr>
          <w:t>Het vaststellen van causaliteit vereist gecontroleerde experimenten, longitudinale ontwerpen, natuurlijke experimenten of geavanceerde statistische technieken die alternatieve verklaringen kunnen toetsen en, onder expliciete aannames, causale effecten kunnen schatten.</w:t>
        </w:r>
      </w:ins>
    </w:p>
    <w:p w14:paraId="14409C08" w14:textId="61CA1453" w:rsidR="007C1344" w:rsidRDefault="00120B74" w:rsidP="00120B74">
      <w:pPr>
        <w:ind w:left="360"/>
        <w:rPr>
          <w:ins w:id="187" w:author="Ann De Buck" w:date="2025-10-27T12:47:00Z" w16du:dateUtc="2025-10-27T11:47:00Z"/>
          <w:lang w:val="nl-BE"/>
        </w:rPr>
      </w:pPr>
      <w:ins w:id="188" w:author="Ann De Buck" w:date="2025-10-27T12:47:00Z" w16du:dateUtc="2025-10-27T11:47:00Z">
        <w:r>
          <w:rPr>
            <w:lang w:val="nl-BE"/>
          </w:rPr>
          <w:t>Voor studenten die zich verder willen verdiepen:</w:t>
        </w:r>
      </w:ins>
    </w:p>
    <w:p w14:paraId="0E5845C4" w14:textId="13108AD4" w:rsidR="00120B74" w:rsidRDefault="00EA3332" w:rsidP="00120B74">
      <w:pPr>
        <w:ind w:left="360"/>
        <w:rPr>
          <w:ins w:id="189" w:author="Ann De Buck" w:date="2025-10-27T12:03:00Z" w16du:dateUtc="2025-10-27T11:03:00Z"/>
          <w:lang w:val="nl-BE"/>
        </w:rPr>
        <w:pPrChange w:id="190" w:author="Ann De Buck" w:date="2025-10-27T12:47:00Z" w16du:dateUtc="2025-10-27T11:47:00Z">
          <w:pPr>
            <w:numPr>
              <w:numId w:val="8"/>
            </w:numPr>
            <w:ind w:left="720" w:hanging="360"/>
          </w:pPr>
        </w:pPrChange>
      </w:pPr>
      <w:ins w:id="191" w:author="Ann De Buck" w:date="2025-10-27T12:47:00Z" w16du:dateUtc="2025-10-27T11:47:00Z">
        <w:r w:rsidRPr="00EA3332">
          <w:t xml:space="preserve">Cummiskey, K., &amp; Lübke, K. (2022). </w:t>
        </w:r>
        <w:r w:rsidRPr="00EA3332">
          <w:rPr>
            <w:i/>
            <w:iCs/>
          </w:rPr>
          <w:t>Causality in statistics and data science education.</w:t>
        </w:r>
        <w:r w:rsidRPr="00EA3332">
          <w:br/>
        </w:r>
        <w:r w:rsidRPr="00EA3332">
          <w:rPr>
            <w:i/>
            <w:iCs/>
            <w:lang w:val="nl-BE"/>
            <w:rPrChange w:id="192" w:author="Ann De Buck" w:date="2025-10-27T12:48:00Z" w16du:dateUtc="2025-10-27T11:48:00Z">
              <w:rPr>
                <w:i/>
                <w:iCs/>
              </w:rPr>
            </w:rPrChange>
          </w:rPr>
          <w:t>Wirtschafts- und Sozialstatistisches Archiv, 16</w:t>
        </w:r>
        <w:r w:rsidRPr="00EA3332">
          <w:rPr>
            <w:lang w:val="nl-BE"/>
            <w:rPrChange w:id="193" w:author="Ann De Buck" w:date="2025-10-27T12:48:00Z" w16du:dateUtc="2025-10-27T11:48:00Z">
              <w:rPr/>
            </w:rPrChange>
          </w:rPr>
          <w:t xml:space="preserve">(3), 277–286. </w:t>
        </w:r>
        <w:r w:rsidRPr="00EA3332">
          <w:fldChar w:fldCharType="begin"/>
        </w:r>
        <w:r w:rsidRPr="00EA3332">
          <w:rPr>
            <w:lang w:val="nl-BE"/>
            <w:rPrChange w:id="194" w:author="Ann De Buck" w:date="2025-10-27T12:48:00Z" w16du:dateUtc="2025-10-27T11:48:00Z">
              <w:rPr/>
            </w:rPrChange>
          </w:rPr>
          <w:instrText>HYPERLINK "https://doi.org/10.1007/s11943-022-00311-9" \t "_new"</w:instrText>
        </w:r>
        <w:r w:rsidRPr="00EA3332">
          <w:fldChar w:fldCharType="separate"/>
        </w:r>
        <w:r w:rsidRPr="00EA3332">
          <w:rPr>
            <w:color w:val="0000FF"/>
            <w:u w:val="single"/>
            <w:lang w:val="nl-BE"/>
            <w:rPrChange w:id="195" w:author="Ann De Buck" w:date="2025-10-27T12:48:00Z" w16du:dateUtc="2025-10-27T11:48:00Z">
              <w:rPr>
                <w:color w:val="0000FF"/>
                <w:u w:val="single"/>
              </w:rPr>
            </w:rPrChange>
          </w:rPr>
          <w:t>https://doi.org/10.1007/s11943-022-00311-9</w:t>
        </w:r>
        <w:r w:rsidRPr="00EA3332">
          <w:fldChar w:fldCharType="end"/>
        </w:r>
      </w:ins>
    </w:p>
    <w:p w14:paraId="79431117" w14:textId="59C9BE24" w:rsidR="002C2E15" w:rsidRPr="00351BB5" w:rsidRDefault="00EA3332" w:rsidP="00EF2881">
      <w:pPr>
        <w:ind w:left="360"/>
        <w:rPr>
          <w:lang w:val="nl-BE"/>
        </w:rPr>
        <w:pPrChange w:id="196" w:author="Ann De Buck" w:date="2025-10-27T12:46:00Z" w16du:dateUtc="2025-10-27T11:46:00Z">
          <w:pPr>
            <w:numPr>
              <w:numId w:val="8"/>
            </w:numPr>
            <w:ind w:left="720" w:hanging="360"/>
          </w:pPr>
        </w:pPrChange>
      </w:pPr>
      <w:ins w:id="197" w:author="Ann De Buck" w:date="2025-10-27T12:48:00Z" w16du:dateUtc="2025-10-27T11:48:00Z">
        <w:r>
          <w:rPr>
            <w:lang w:val="nl-BE"/>
          </w:rPr>
          <w:t>In d</w:t>
        </w:r>
        <w:r w:rsidRPr="00EA3332">
          <w:rPr>
            <w:lang w:val="nl-BE"/>
            <w:rPrChange w:id="198" w:author="Ann De Buck" w:date="2025-10-27T12:48:00Z" w16du:dateUtc="2025-10-27T11:48:00Z">
              <w:rPr/>
            </w:rPrChange>
          </w:rPr>
          <w:t xml:space="preserve">it artikel </w:t>
        </w:r>
        <w:r>
          <w:rPr>
            <w:lang w:val="nl-BE"/>
          </w:rPr>
          <w:t xml:space="preserve">bespreken de auteurs </w:t>
        </w:r>
        <w:r w:rsidRPr="00EA3332">
          <w:rPr>
            <w:lang w:val="nl-BE"/>
            <w:rPrChange w:id="199" w:author="Ann De Buck" w:date="2025-10-27T12:48:00Z" w16du:dateUtc="2025-10-27T11:48:00Z">
              <w:rPr/>
            </w:rPrChange>
          </w:rPr>
          <w:t xml:space="preserve">waarom causaal redeneren expliciet onderwezen zou moeten worden in opleidingen statistiek en data science. De auteurs benadrukken </w:t>
        </w:r>
        <w:r w:rsidRPr="00EA3332">
          <w:rPr>
            <w:lang w:val="nl-BE"/>
            <w:rPrChange w:id="200" w:author="Ann De Buck" w:date="2025-10-27T12:48:00Z" w16du:dateUtc="2025-10-27T11:48:00Z">
              <w:rPr/>
            </w:rPrChange>
          </w:rPr>
          <w:lastRenderedPageBreak/>
          <w:t>de uitdagingen bij het onderscheiden van correlatie en causaliteit, en pleiten ervoor om causaal denken op te nemen als een essentieel leerdoel binnen statistiekonderwijs.</w:t>
        </w:r>
      </w:ins>
      <w:del w:id="201" w:author="Ann De Buck" w:date="2025-10-27T12:46:00Z" w16du:dateUtc="2025-10-27T11:46:00Z">
        <w:r w:rsidRPr="00351BB5" w:rsidDel="00EF2881">
          <w:rPr>
            <w:lang w:val="nl-BE"/>
          </w:rPr>
          <w:delText xml:space="preserve"> </w:delText>
        </w:r>
      </w:del>
      <w:del w:id="202" w:author="Ann De Buck" w:date="2025-10-27T12:07:00Z" w16du:dateUtc="2025-10-27T11:07:00Z">
        <w:r w:rsidRPr="00351BB5" w:rsidDel="005857A1">
          <w:rPr>
            <w:lang w:val="nl-BE"/>
          </w:rPr>
          <w:delText>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w:delText>
        </w:r>
        <w:r w:rsidRPr="00351BB5" w:rsidDel="005857A1">
          <w:rPr>
            <w:lang w:val="nl-BE"/>
          </w:rPr>
          <w:delText>n. Het vaststellen van causaliteit vereist gecontroleerde experimenten, longitudinale ontwerpen, natuurlijke experimenten of geavanceerde statistische technieken die causale effecten kunnen isoleren van deze alternatieve verklaringen.”</w:delText>
        </w:r>
      </w:del>
    </w:p>
    <w:p w14:paraId="1CF39F09" w14:textId="0B478003" w:rsidR="002C2E15" w:rsidRPr="00EF2881" w:rsidDel="0095082B" w:rsidRDefault="00EA3332" w:rsidP="005857A1">
      <w:pPr>
        <w:numPr>
          <w:ilvl w:val="0"/>
          <w:numId w:val="8"/>
        </w:numPr>
        <w:rPr>
          <w:del w:id="203" w:author="Ann De Buck" w:date="2025-10-27T12:07:00Z" w16du:dateUtc="2025-10-27T11:07:00Z"/>
          <w:lang w:val="nl-BE"/>
          <w:rPrChange w:id="204" w:author="Ann De Buck" w:date="2025-10-27T12:42:00Z" w16du:dateUtc="2025-10-27T11:42:00Z">
            <w:rPr>
              <w:del w:id="205" w:author="Ann De Buck" w:date="2025-10-27T12:07:00Z" w16du:dateUtc="2025-10-27T11:07:00Z"/>
            </w:rPr>
          </w:rPrChange>
        </w:rPr>
      </w:pPr>
      <w:r w:rsidRPr="005857A1">
        <w:rPr>
          <w:lang w:val="nl-BE"/>
        </w:rPr>
        <w:t>Correlatie is altijd te zwak om iets te bewijzen</w:t>
      </w:r>
      <w:r w:rsidRPr="005857A1">
        <w:rPr>
          <w:lang w:val="nl-BE"/>
        </w:rPr>
        <w:br/>
        <w:t xml:space="preserve">“2” = ” ❌ Fout. </w:t>
      </w:r>
      <w:del w:id="206" w:author="Ann De Buck" w:date="2025-10-27T12:07:00Z" w16du:dateUtc="2025-10-27T11:07:00Z">
        <w:r w:rsidRPr="00351BB5" w:rsidDel="005857A1">
          <w:rPr>
            <w:lang w:val="nl-BE"/>
          </w:rPr>
          <w:delText>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w:delText>
        </w:r>
        <w:r w:rsidRPr="00351BB5" w:rsidDel="005857A1">
          <w:rPr>
            <w:lang w:val="nl-BE"/>
          </w:rPr>
          <w:delText xml:space="preserve">zaken. </w:delText>
        </w:r>
        <w:r w:rsidRPr="00EF2881" w:rsidDel="005857A1">
          <w:rPr>
            <w:lang w:val="nl-BE"/>
            <w:rPrChange w:id="207" w:author="Ann De Buck" w:date="2025-10-27T12:42:00Z" w16du:dateUtc="2025-10-27T11:42:00Z">
              <w:rPr/>
            </w:rPrChange>
          </w:rPr>
          <w:delText>Correlatiesterkte en causaal bewijs zijn compleet gescheiden kwesties.”</w:delText>
        </w:r>
      </w:del>
    </w:p>
    <w:p w14:paraId="3E96CF62" w14:textId="000AD6CF" w:rsidR="0095082B" w:rsidRPr="0095082B" w:rsidRDefault="0095082B" w:rsidP="005857A1">
      <w:pPr>
        <w:numPr>
          <w:ilvl w:val="0"/>
          <w:numId w:val="8"/>
        </w:numPr>
        <w:rPr>
          <w:ins w:id="208" w:author="Ann De Buck" w:date="2025-10-27T12:07:00Z" w16du:dateUtc="2025-10-27T11:07:00Z"/>
          <w:lang w:val="nl-BE"/>
          <w:rPrChange w:id="209" w:author="Ann De Buck" w:date="2025-10-27T12:07:00Z" w16du:dateUtc="2025-10-27T11:07:00Z">
            <w:rPr>
              <w:ins w:id="210" w:author="Ann De Buck" w:date="2025-10-27T12:07:00Z" w16du:dateUtc="2025-10-27T11:07:00Z"/>
            </w:rPr>
          </w:rPrChange>
        </w:rPr>
      </w:pPr>
      <w:ins w:id="211" w:author="Ann De Buck" w:date="2025-10-27T12:07:00Z" w16du:dateUtc="2025-10-27T11:07:00Z">
        <w:r w:rsidRPr="0095082B">
          <w:rPr>
            <w:lang w:val="nl-BE"/>
            <w:rPrChange w:id="212" w:author="Ann De Buck" w:date="2025-10-27T12:07:00Z" w16du:dateUtc="2025-10-27T11:07:00Z">
              <w:rPr/>
            </w:rPrChange>
          </w:rPr>
          <w:t>Correlatie bewijst geen causaliteit; een verband kan worden verklaard door derde variabelen, omgekeerde causaliteit of toeval. De sterkte van de correlatie of het feit dat er geen experiment is, verandert hier niets aan.</w:t>
        </w:r>
      </w:ins>
    </w:p>
    <w:p w14:paraId="4928E387" w14:textId="2D2CD175" w:rsidR="002C2E15" w:rsidDel="0095082B" w:rsidRDefault="00EA3332" w:rsidP="005857A1">
      <w:pPr>
        <w:numPr>
          <w:ilvl w:val="0"/>
          <w:numId w:val="8"/>
        </w:numPr>
        <w:rPr>
          <w:del w:id="213" w:author="Ann De Buck" w:date="2025-10-27T12:07:00Z" w16du:dateUtc="2025-10-27T11:07:00Z"/>
          <w:lang w:val="nl-BE"/>
        </w:rPr>
      </w:pPr>
      <w:r w:rsidRPr="005857A1">
        <w:rPr>
          <w:lang w:val="nl-BE"/>
        </w:rPr>
        <w:t>Alleen experimenten kunnen relaties aantonen</w:t>
      </w:r>
      <w:r w:rsidRPr="005857A1">
        <w:rPr>
          <w:lang w:val="nl-BE"/>
        </w:rPr>
        <w:br/>
        <w:t xml:space="preserve">“3” = ” ❌ Fout. </w:t>
      </w:r>
      <w:del w:id="214" w:author="Ann De Buck" w:date="2025-10-27T12:07:00Z" w16du:dateUtc="2025-10-27T11:07:00Z">
        <w:r w:rsidRPr="005857A1" w:rsidDel="005857A1">
          <w:rPr>
            <w:lang w:val="nl-BE"/>
          </w:rPr>
          <w:delText>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w:delText>
        </w:r>
        <w:r w:rsidRPr="005857A1" w:rsidDel="005857A1">
          <w:rPr>
            <w:lang w:val="nl-BE"/>
          </w:rPr>
          <w:delText>siediscontinuïteit of natuurlijke experimenten ook overtuigend causaal bewijs leveren wanneer experimenten niet haalbaar zijn.”</w:delText>
        </w:r>
      </w:del>
    </w:p>
    <w:p w14:paraId="2F5CBBCA" w14:textId="34FDDC4A" w:rsidR="0095082B" w:rsidRPr="005857A1" w:rsidRDefault="0095082B" w:rsidP="005857A1">
      <w:pPr>
        <w:numPr>
          <w:ilvl w:val="0"/>
          <w:numId w:val="8"/>
        </w:numPr>
        <w:rPr>
          <w:ins w:id="215" w:author="Ann De Buck" w:date="2025-10-27T12:07:00Z" w16du:dateUtc="2025-10-27T11:07:00Z"/>
          <w:lang w:val="nl-BE"/>
        </w:rPr>
      </w:pPr>
      <w:ins w:id="216" w:author="Ann De Buck" w:date="2025-10-27T12:07:00Z" w16du:dateUtc="2025-10-27T11:07:00Z">
        <w:r w:rsidRPr="0095082B">
          <w:rPr>
            <w:lang w:val="nl-BE"/>
            <w:rPrChange w:id="217" w:author="Ann De Buck" w:date="2025-10-27T12:08:00Z" w16du:dateUtc="2025-10-27T11:08:00Z">
              <w:rPr/>
            </w:rPrChange>
          </w:rPr>
          <w:t>Correlatie bewijst geen causaliteit; een verband kan worden verklaard door derde variabelen, omgekeerde causaliteit of toeval. De sterkte van de correlatie of het feit dat er geen experiment is, verandert hier niets aan.</w:t>
        </w:r>
      </w:ins>
    </w:p>
    <w:p w14:paraId="40AD81EB" w14:textId="3852BAE9" w:rsidR="002C2E15" w:rsidDel="0095082B" w:rsidRDefault="00EA3332" w:rsidP="005857A1">
      <w:pPr>
        <w:numPr>
          <w:ilvl w:val="0"/>
          <w:numId w:val="8"/>
        </w:numPr>
        <w:rPr>
          <w:del w:id="218" w:author="Ann De Buck" w:date="2025-10-27T12:07:00Z" w16du:dateUtc="2025-10-27T11:07:00Z"/>
          <w:lang w:val="nl-BE"/>
        </w:rPr>
      </w:pPr>
      <w:r w:rsidRPr="005857A1">
        <w:rPr>
          <w:lang w:val="nl-BE"/>
        </w:rPr>
        <w:t>Correlatie is hetzelfde als causaliteit</w:t>
      </w:r>
      <w:r w:rsidRPr="005857A1">
        <w:rPr>
          <w:lang w:val="nl-BE"/>
        </w:rPr>
        <w:br/>
        <w:t xml:space="preserve">“4” = ” ❌ Fout. </w:t>
      </w:r>
      <w:del w:id="219" w:author="Ann De Buck" w:date="2025-10-27T12:07:00Z" w16du:dateUtc="2025-10-27T11:07:00Z">
        <w:r w:rsidRPr="005857A1" w:rsidDel="005857A1">
          <w:rPr>
            <w:lang w:val="nl-BE"/>
          </w:rPr>
          <w:delText>Dit is precies het misverstand dat onderzoekers moeten vermijden. Media-berichten beweren vaak ‘studies tonen aan dat X Y veroorzaakt’ 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w:delText>
        </w:r>
        <w:r w:rsidRPr="005857A1" w:rsidDel="005857A1">
          <w:rPr>
            <w:lang w:val="nl-BE"/>
          </w:rPr>
          <w:delText>sed strafrechtelijk beleid, aangezien het implementeren van interventies op basis van alleen correlationeel bewijs middelen kan verspillen of zelfs averechts kan werken.”</w:delText>
        </w:r>
      </w:del>
    </w:p>
    <w:p w14:paraId="5ABD3C65" w14:textId="71A04389" w:rsidR="0095082B" w:rsidRPr="005857A1" w:rsidRDefault="0095082B" w:rsidP="005857A1">
      <w:pPr>
        <w:numPr>
          <w:ilvl w:val="0"/>
          <w:numId w:val="8"/>
        </w:numPr>
        <w:rPr>
          <w:ins w:id="220" w:author="Ann De Buck" w:date="2025-10-27T12:08:00Z" w16du:dateUtc="2025-10-27T11:08:00Z"/>
          <w:lang w:val="nl-BE"/>
        </w:rPr>
      </w:pPr>
      <w:ins w:id="221" w:author="Ann De Buck" w:date="2025-10-27T12:08:00Z" w16du:dateUtc="2025-10-27T11:08:00Z">
        <w:r w:rsidRPr="0095082B">
          <w:rPr>
            <w:lang w:val="nl-BE"/>
            <w:rPrChange w:id="222" w:author="Ann De Buck" w:date="2025-10-27T12:08:00Z" w16du:dateUtc="2025-10-27T11:08:00Z">
              <w:rPr/>
            </w:rPrChange>
          </w:rPr>
          <w:t>Correlatie bewijst geen causaliteit; een verband kan worden verklaard door derde variabelen, omgekeerde causaliteit of toeval. De sterkte van de correlatie of het feit dat er geen experiment is, verandert hier niets aan.</w:t>
        </w:r>
      </w:ins>
    </w:p>
    <w:p w14:paraId="5B5DDFF9" w14:textId="77777777" w:rsidR="002C2E15" w:rsidRDefault="00EA3332">
      <w:pPr>
        <w:numPr>
          <w:ilvl w:val="0"/>
          <w:numId w:val="8"/>
        </w:numPr>
        <w:pPrChange w:id="223" w:author="Ann De Buck" w:date="2025-10-27T12:07:00Z" w16du:dateUtc="2025-10-27T11:07:00Z">
          <w:pPr/>
        </w:pPrChange>
      </w:pPr>
      <w:r>
        <w:pict w14:anchorId="13E0C4AE">
          <v:rect id="_x0000_i1031" style="width:0;height:1.5pt" o:hralign="center" o:hrstd="t" o:hr="t"/>
        </w:pict>
      </w:r>
    </w:p>
    <w:p w14:paraId="3B6637DD" w14:textId="77777777" w:rsidR="002C2E15" w:rsidRPr="00351BB5" w:rsidRDefault="00EA3332">
      <w:pPr>
        <w:pStyle w:val="Kop3"/>
        <w:rPr>
          <w:lang w:val="nl-BE"/>
        </w:rPr>
      </w:pPr>
      <w:bookmarkStart w:id="224" w:name="vraag-q8-begrijpen"/>
      <w:bookmarkEnd w:id="161"/>
      <w:r w:rsidRPr="00351BB5">
        <w:rPr>
          <w:lang w:val="nl-BE"/>
        </w:rPr>
        <w:t>Vraag Q8 (Begrijpen)</w:t>
      </w:r>
    </w:p>
    <w:p w14:paraId="5B79DC0B" w14:textId="4008DA9D" w:rsidR="002C2E15" w:rsidRPr="00351BB5" w:rsidRDefault="00EA3332">
      <w:pPr>
        <w:pStyle w:val="FirstParagraph"/>
        <w:rPr>
          <w:lang w:val="nl-BE"/>
        </w:rPr>
      </w:pPr>
      <w:r w:rsidRPr="00351BB5">
        <w:rPr>
          <w:b/>
          <w:bCs/>
          <w:lang w:val="nl-BE"/>
        </w:rPr>
        <w:t xml:space="preserve">Een criminoloog onderzoekt de relatie tussen sociale cohesie in buurten (onderlinge verbondenheid en samenwerking tussen bewoners) en de effectiviteit van </w:t>
      </w:r>
      <w:ins w:id="225" w:author="Ann De Buck" w:date="2025-10-27T12:08:00Z" w16du:dateUtc="2025-10-27T11:08:00Z">
        <w:r w:rsidR="00566272">
          <w:rPr>
            <w:b/>
            <w:bCs/>
            <w:lang w:val="nl-BE"/>
          </w:rPr>
          <w:t>criminaliteits</w:t>
        </w:r>
      </w:ins>
      <w:del w:id="226" w:author="Ann De Buck" w:date="2025-10-27T12:08:00Z" w16du:dateUtc="2025-10-27T11:08:00Z">
        <w:r w:rsidRPr="00351BB5" w:rsidDel="00566272">
          <w:rPr>
            <w:b/>
            <w:bCs/>
            <w:lang w:val="nl-BE"/>
          </w:rPr>
          <w:delText>misdaad</w:delText>
        </w:r>
      </w:del>
      <w:r w:rsidRPr="00351BB5">
        <w:rPr>
          <w:b/>
          <w:bCs/>
          <w:lang w:val="nl-BE"/>
        </w:rPr>
        <w:t xml:space="preserve">preventie in 75 Belgische gemeenten. Na het verzamelen van data over gemeenschapsbetrokkenheid en </w:t>
      </w:r>
      <w:ins w:id="227" w:author="Ann De Buck" w:date="2025-10-27T12:08:00Z" w16du:dateUtc="2025-10-27T11:08:00Z">
        <w:r w:rsidR="006055FA">
          <w:rPr>
            <w:b/>
            <w:bCs/>
            <w:lang w:val="nl-BE"/>
          </w:rPr>
          <w:t xml:space="preserve">effecten van </w:t>
        </w:r>
      </w:ins>
      <w:r w:rsidRPr="00351BB5">
        <w:rPr>
          <w:b/>
          <w:bCs/>
          <w:lang w:val="nl-BE"/>
        </w:rPr>
        <w:t>lokale veiligheidsprogramma’s, berekent ze een correlatie van r = 0,75. Hoe moet zij deze bevinding interpreteren voor haar rapport aan het Ministerie van Justitie en Veiligheid?</w:t>
      </w:r>
    </w:p>
    <w:p w14:paraId="6CFB8C20" w14:textId="77777777" w:rsidR="002C2E15" w:rsidRDefault="00EA3332">
      <w:pPr>
        <w:pStyle w:val="Plattetekst"/>
      </w:pPr>
      <w:r>
        <w:rPr>
          <w:noProof/>
        </w:rPr>
        <w:drawing>
          <wp:inline distT="0" distB="0" distL="0" distR="0" wp14:anchorId="30E60F85" wp14:editId="04EE1FA9">
            <wp:extent cx="5334000" cy="266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20251022_correlation_exercise_files/figure-docx/positieve-correlatie-1.png"/>
                    <pic:cNvPicPr>
                      <a:picLocks noChangeAspect="1" noChangeArrowheads="1"/>
                    </pic:cNvPicPr>
                  </pic:nvPicPr>
                  <pic:blipFill>
                    <a:blip r:embed="rId5"/>
                    <a:stretch>
                      <a:fillRect/>
                    </a:stretch>
                  </pic:blipFill>
                  <pic:spPr bwMode="auto">
                    <a:xfrm>
                      <a:off x="0" y="0"/>
                      <a:ext cx="5334000" cy="2667000"/>
                    </a:xfrm>
                    <a:prstGeom prst="rect">
                      <a:avLst/>
                    </a:prstGeom>
                    <a:noFill/>
                    <a:ln w="9525">
                      <a:noFill/>
                      <a:headEnd/>
                      <a:tailEnd/>
                    </a:ln>
                  </pic:spPr>
                </pic:pic>
              </a:graphicData>
            </a:graphic>
          </wp:inline>
        </w:drawing>
      </w:r>
    </w:p>
    <w:p w14:paraId="093BAAAE" w14:textId="77777777" w:rsidR="002C2E15" w:rsidRPr="00351BB5" w:rsidRDefault="00EA3332">
      <w:pPr>
        <w:pStyle w:val="Bloktekst"/>
        <w:rPr>
          <w:lang w:val="nl-BE"/>
        </w:rPr>
      </w:pPr>
      <w:r w:rsidRPr="00351BB5">
        <w:rPr>
          <w:b/>
          <w:bCs/>
          <w:lang w:val="nl-BE"/>
        </w:rPr>
        <w:lastRenderedPageBreak/>
        <w:t>Hint:</w:t>
      </w:r>
      <w:r w:rsidRPr="00351BB5">
        <w:rPr>
          <w:lang w:val="nl-BE"/>
        </w:rPr>
        <w:t xml:space="preserve"> Overweeg wat een correlatie van r = 0,75 betekent in termen van relatiesterkte, praktische betekenis voor beleid, en hoe dit zou moeten worden gecommuniceerd aan beleidsmakers.</w:t>
      </w:r>
    </w:p>
    <w:p w14:paraId="510F7CD9" w14:textId="77777777" w:rsidR="002C2E15" w:rsidRPr="00351BB5" w:rsidRDefault="00EA3332">
      <w:pPr>
        <w:numPr>
          <w:ilvl w:val="0"/>
          <w:numId w:val="9"/>
        </w:numPr>
        <w:rPr>
          <w:lang w:val="nl-BE"/>
        </w:rPr>
      </w:pPr>
      <w:r w:rsidRPr="00351BB5">
        <w:rPr>
          <w:lang w:val="nl-BE"/>
        </w:rPr>
        <w:t>Perfecte negatieve relatie - tegengesteld effect van verwachting</w:t>
      </w:r>
      <w:r w:rsidRPr="00351BB5">
        <w:rPr>
          <w:lang w:val="nl-BE"/>
        </w:rPr>
        <w:br/>
        <w:t>“1” =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w:t>
      </w:r>
      <w:r w:rsidRPr="00351BB5">
        <w:rPr>
          <w:lang w:val="nl-BE"/>
        </w:rPr>
        <w:t>anwege de complexiteit van sociale fenomenen en meetfouten.”</w:t>
      </w:r>
    </w:p>
    <w:p w14:paraId="5A356E0B" w14:textId="77777777" w:rsidR="002C2E15" w:rsidRPr="00351BB5" w:rsidRDefault="00EA3332">
      <w:pPr>
        <w:numPr>
          <w:ilvl w:val="0"/>
          <w:numId w:val="9"/>
        </w:numPr>
        <w:rPr>
          <w:lang w:val="nl-BE"/>
        </w:rPr>
      </w:pPr>
      <w:r w:rsidRPr="00351BB5">
        <w:rPr>
          <w:lang w:val="nl-BE"/>
        </w:rPr>
        <w:t>Sterke positieve relatie - significante bevinding voor preventiebeleid</w:t>
      </w:r>
      <w:r w:rsidRPr="00351BB5">
        <w:rPr>
          <w:lang w:val="nl-BE"/>
        </w:rPr>
        <w:br/>
        <w:t>“2” =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w:t>
      </w:r>
      <w:r w:rsidRPr="00351BB5">
        <w:rPr>
          <w:lang w:val="nl-BE"/>
        </w:rPr>
        <w:t>rspelling, waarbij sociale cohesie ongeveer 56% van de variantie in preventie effectiviteit verklaart. Dit suggereert dat gemeenten met sterkere sociale bindingen waarschijnlijk meer succesvol zijn met hun veiligheidsprogramma’s.”</w:t>
      </w:r>
    </w:p>
    <w:p w14:paraId="4ECB7456" w14:textId="77777777" w:rsidR="002C2E15" w:rsidRPr="00351BB5" w:rsidRDefault="00EA3332">
      <w:pPr>
        <w:numPr>
          <w:ilvl w:val="0"/>
          <w:numId w:val="9"/>
        </w:numPr>
        <w:rPr>
          <w:lang w:val="nl-BE"/>
        </w:rPr>
      </w:pPr>
      <w:r w:rsidRPr="00351BB5">
        <w:rPr>
          <w:lang w:val="nl-BE"/>
        </w:rPr>
        <w:t>Zwakke positieve relatie - minimale beleidsimplicaties</w:t>
      </w:r>
      <w:r w:rsidRPr="00351BB5">
        <w:rPr>
          <w:lang w:val="nl-BE"/>
        </w:rPr>
        <w:br/>
        <w:t>“3” =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w:t>
      </w:r>
      <w:r w:rsidRPr="00351BB5">
        <w:rPr>
          <w:lang w:val="nl-BE"/>
        </w:rPr>
        <w:t>ieniveau suggereert dat de variabelen ongeveer 56% van hun variantie delen (0,75² = 0,56), wat aanzienlijk is in sociaalwetenschappelijk onderzoek en belangrijke beleidsimplicaties heeft.”</w:t>
      </w:r>
    </w:p>
    <w:p w14:paraId="6E3AE700" w14:textId="77777777" w:rsidR="002C2E15" w:rsidRPr="00351BB5" w:rsidRDefault="00EA3332">
      <w:pPr>
        <w:numPr>
          <w:ilvl w:val="0"/>
          <w:numId w:val="9"/>
        </w:numPr>
        <w:rPr>
          <w:lang w:val="nl-BE"/>
        </w:rPr>
      </w:pPr>
      <w:r w:rsidRPr="00351BB5">
        <w:rPr>
          <w:lang w:val="nl-BE"/>
        </w:rPr>
        <w:t>Geen betekenisvolle relatie - resultaten zijn statistisch ruis</w:t>
      </w:r>
      <w:r w:rsidRPr="00351BB5">
        <w:rPr>
          <w:lang w:val="nl-BE"/>
        </w:rPr>
        <w:br/>
        <w:t>“4” = ” ❌ Fout. Een r = 0,75 geeft een sterke en betekenisvolle relatie aan, niet de afwezigheid ervan of statistische ruis. ‘Geen relatie’ 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w:t>
      </w:r>
      <w:r w:rsidRPr="00351BB5">
        <w:rPr>
          <w:lang w:val="nl-BE"/>
        </w:rPr>
        <w:t>stantiële en praktisch belangrijke associatie die verdere investering in gemeenschapsgerichte preventie strategieën rechtvaardigt.”</w:t>
      </w:r>
    </w:p>
    <w:p w14:paraId="64BCCA15" w14:textId="77777777" w:rsidR="002C2E15" w:rsidRDefault="00EA3332">
      <w:r>
        <w:lastRenderedPageBreak/>
        <w:pict w14:anchorId="3E414EAB">
          <v:rect id="_x0000_i1032" style="width:0;height:1.5pt" o:hralign="center" o:hrstd="t" o:hr="t"/>
        </w:pict>
      </w:r>
    </w:p>
    <w:p w14:paraId="39A174CD" w14:textId="77777777" w:rsidR="002C2E15" w:rsidRPr="00351BB5" w:rsidRDefault="00EA3332">
      <w:pPr>
        <w:pStyle w:val="Kop3"/>
        <w:rPr>
          <w:lang w:val="nl-BE"/>
        </w:rPr>
      </w:pPr>
      <w:bookmarkStart w:id="228" w:name="vraag-q9-begrijpen"/>
      <w:bookmarkEnd w:id="224"/>
      <w:r w:rsidRPr="00351BB5">
        <w:rPr>
          <w:lang w:val="nl-BE"/>
        </w:rPr>
        <w:t>Vraag Q9 (Begrijpen)</w:t>
      </w:r>
    </w:p>
    <w:p w14:paraId="020AA8E7" w14:textId="77777777" w:rsidR="002C2E15" w:rsidRPr="00351BB5" w:rsidRDefault="00EA3332">
      <w:pPr>
        <w:pStyle w:val="FirstParagraph"/>
        <w:rPr>
          <w:lang w:val="nl-BE"/>
        </w:rPr>
      </w:pPr>
      <w:r w:rsidRPr="00351BB5">
        <w:rPr>
          <w:b/>
          <w:bCs/>
          <w:lang w:val="nl-BE"/>
        </w:rPr>
        <w:t>Wat vertelt een correlatie ons over de relatie tussen twee variabelen?</w:t>
      </w:r>
    </w:p>
    <w:p w14:paraId="6DFE63E2" w14:textId="77777777" w:rsidR="002C2E15" w:rsidRDefault="00EA3332">
      <w:pPr>
        <w:pStyle w:val="Bloktekst"/>
      </w:pPr>
      <w:r w:rsidRPr="00351BB5">
        <w:rPr>
          <w:b/>
          <w:bCs/>
          <w:lang w:val="nl-BE"/>
        </w:rPr>
        <w:t>Hint:</w:t>
      </w:r>
      <w:r w:rsidRPr="00351BB5">
        <w:rPr>
          <w:lang w:val="nl-BE"/>
        </w:rPr>
        <w:t xml:space="preserve"> Denk aan zowel wat correlatie meet (richting en sterkte) als wat het niet kan vertellen (causaliteit). </w:t>
      </w:r>
      <w:r>
        <w:t>Wat kan je afleiden uit een correlatiecoëfficiënt?</w:t>
      </w:r>
    </w:p>
    <w:p w14:paraId="534AB742" w14:textId="77777777" w:rsidR="002C2E15" w:rsidRPr="00351BB5" w:rsidRDefault="00EA3332">
      <w:pPr>
        <w:numPr>
          <w:ilvl w:val="0"/>
          <w:numId w:val="10"/>
        </w:numPr>
        <w:rPr>
          <w:lang w:val="nl-BE"/>
        </w:rPr>
      </w:pPr>
      <w:r w:rsidRPr="00351BB5">
        <w:rPr>
          <w:lang w:val="nl-BE"/>
        </w:rPr>
        <w:t>Hoeveel de ene variabele de andere veroorzaakt</w:t>
      </w:r>
      <w:r w:rsidRPr="00351BB5">
        <w:rPr>
          <w:lang w:val="nl-BE"/>
        </w:rPr>
        <w:br/>
        <w:t xml:space="preserve">“1” =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w:t>
      </w:r>
      <w:r w:rsidRPr="00351BB5">
        <w:rPr>
          <w:lang w:val="nl-BE"/>
        </w:rPr>
        <w:t>meer politie (omgekeerde causaliteit), of (3) beide worden beïnvloed door een derde factor zoals rijkdom in de buurt (schijncorrelatie). Verwarring van correlatie met causaliteit leidt tot verkeerd gerichte beleidsmaatregelen en interventies.”</w:t>
      </w:r>
    </w:p>
    <w:p w14:paraId="74654DF1" w14:textId="77777777" w:rsidR="002C2E15" w:rsidRPr="00351BB5" w:rsidRDefault="00EA3332">
      <w:pPr>
        <w:numPr>
          <w:ilvl w:val="0"/>
          <w:numId w:val="10"/>
        </w:numPr>
        <w:rPr>
          <w:lang w:val="nl-BE"/>
        </w:rPr>
      </w:pPr>
      <w:r w:rsidRPr="00351BB5">
        <w:rPr>
          <w:lang w:val="nl-BE"/>
        </w:rPr>
        <w:t>Het verschil tussen twee groepsgemiddelden “2” =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w:t>
      </w:r>
      <w:r w:rsidRPr="00351BB5">
        <w:rPr>
          <w:lang w:val="nl-BE"/>
        </w:rPr>
        <w:t>dwerkelijke frequentie van recidive). De statistische benaderingen en interpretaties zijn volledig verschillend — groepsvergelijkingen richten zich op verschillen tussen categorieën, terwijl correlatie zich richt op lineaire relaties tussen continue metingen.”</w:t>
      </w:r>
    </w:p>
    <w:p w14:paraId="6D6C1720" w14:textId="77777777" w:rsidR="002C2E15" w:rsidRPr="00351BB5" w:rsidRDefault="00EA3332">
      <w:pPr>
        <w:numPr>
          <w:ilvl w:val="0"/>
          <w:numId w:val="10"/>
        </w:numPr>
        <w:rPr>
          <w:lang w:val="nl-BE"/>
        </w:rPr>
      </w:pPr>
      <w:r w:rsidRPr="00351BB5">
        <w:rPr>
          <w:lang w:val="nl-BE"/>
        </w:rPr>
        <w:t>De richting en sterkte van een lineaire relatie tussen twee variabelen</w:t>
      </w:r>
      <w:r w:rsidRPr="00351BB5">
        <w:rPr>
          <w:lang w:val="nl-BE"/>
        </w:rPr>
        <w:br/>
        <w:t>“3” =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w:t>
      </w:r>
      <w:r w:rsidRPr="00351BB5">
        <w:rPr>
          <w:lang w:val="nl-BE"/>
        </w:rPr>
        <w:t>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14:paraId="66C01B23" w14:textId="77777777" w:rsidR="002C2E15" w:rsidRPr="00351BB5" w:rsidRDefault="00EA3332">
      <w:pPr>
        <w:numPr>
          <w:ilvl w:val="0"/>
          <w:numId w:val="10"/>
        </w:numPr>
        <w:rPr>
          <w:lang w:val="nl-BE"/>
        </w:rPr>
      </w:pPr>
      <w:r w:rsidRPr="00351BB5">
        <w:rPr>
          <w:lang w:val="nl-BE"/>
        </w:rPr>
        <w:t>Hoeveel observaties er in de dataset zitten</w:t>
      </w:r>
      <w:r w:rsidRPr="00351BB5">
        <w:rPr>
          <w:lang w:val="nl-BE"/>
        </w:rPr>
        <w:br/>
        <w:t xml:space="preserve">“4” = ” ❌ Fout. De correlatierichting en -sterkte zijn onafhankelijk van de </w:t>
      </w:r>
      <w:r w:rsidRPr="00351BB5">
        <w:rPr>
          <w:lang w:val="nl-BE"/>
        </w:rPr>
        <w:lastRenderedPageBreak/>
        <w:t>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w:t>
      </w:r>
      <w:r w:rsidRPr="00351BB5">
        <w:rPr>
          <w:lang w:val="nl-BE"/>
        </w:rPr>
        <w:t>gische studies vaak veel jurisdicties of tijdsperioden op te nemen wanneer dat mogelijk is.”</w:t>
      </w:r>
    </w:p>
    <w:p w14:paraId="72DDF8EF" w14:textId="77777777" w:rsidR="002C2E15" w:rsidRDefault="00EA3332">
      <w:r>
        <w:pict w14:anchorId="6A73B968">
          <v:rect id="_x0000_i1033" style="width:0;height:1.5pt" o:hralign="center" o:hrstd="t" o:hr="t"/>
        </w:pict>
      </w:r>
    </w:p>
    <w:p w14:paraId="48A3E641" w14:textId="77777777" w:rsidR="002C2E15" w:rsidRPr="00351BB5" w:rsidRDefault="00EA3332">
      <w:pPr>
        <w:pStyle w:val="Kop3"/>
        <w:rPr>
          <w:lang w:val="nl-BE"/>
        </w:rPr>
      </w:pPr>
      <w:bookmarkStart w:id="229" w:name="vraag-q10-begrijpen"/>
      <w:bookmarkEnd w:id="228"/>
      <w:r w:rsidRPr="00351BB5">
        <w:rPr>
          <w:lang w:val="nl-BE"/>
        </w:rPr>
        <w:t>Vraag Q10 (Begrijpen)</w:t>
      </w:r>
    </w:p>
    <w:p w14:paraId="52C52826" w14:textId="77777777" w:rsidR="002C2E15" w:rsidRPr="00351BB5" w:rsidRDefault="00EA3332">
      <w:pPr>
        <w:pStyle w:val="FirstParagraph"/>
        <w:rPr>
          <w:lang w:val="nl-BE"/>
        </w:rPr>
      </w:pPr>
      <w:r w:rsidRPr="00351BB5">
        <w:rPr>
          <w:b/>
          <w:bCs/>
          <w:lang w:val="nl-BE"/>
        </w:rPr>
        <w:t>Wat is het belangrijkste verschil tussen covariantie en correlatie bij het meten van relaties tussen variabelen?</w:t>
      </w:r>
    </w:p>
    <w:p w14:paraId="70A22027" w14:textId="77777777" w:rsidR="002C2E15" w:rsidRDefault="00EA3332">
      <w:pPr>
        <w:pStyle w:val="Bloktekst"/>
      </w:pPr>
      <w:r w:rsidRPr="00351BB5">
        <w:rPr>
          <w:b/>
          <w:bCs/>
          <w:lang w:val="nl-BE"/>
        </w:rPr>
        <w:t>Hint:</w:t>
      </w:r>
      <w:r w:rsidRPr="00351BB5">
        <w:rPr>
          <w:lang w:val="nl-BE"/>
        </w:rPr>
        <w:t xml:space="preserve"> Denk aan wat er gebeurt wanneer je de meeteenheden van variabelen verandert. </w:t>
      </w:r>
      <w:r>
        <w:t>Welke maatstaf blijft hetzelfde en welke verandert?</w:t>
      </w:r>
    </w:p>
    <w:p w14:paraId="16B87D05" w14:textId="77777777" w:rsidR="002C2E15" w:rsidRPr="00351BB5" w:rsidRDefault="00EA3332">
      <w:pPr>
        <w:numPr>
          <w:ilvl w:val="0"/>
          <w:numId w:val="11"/>
        </w:numPr>
        <w:rPr>
          <w:lang w:val="nl-BE"/>
        </w:rPr>
      </w:pPr>
      <w:r w:rsidRPr="00351BB5">
        <w:rPr>
          <w:lang w:val="nl-BE"/>
        </w:rPr>
        <w:t>Covariantie is altijd positief, correlatie kan negatief zijn</w:t>
      </w:r>
      <w:r w:rsidRPr="00351BB5">
        <w:rPr>
          <w:lang w:val="nl-BE"/>
        </w:rPr>
        <w:br/>
        <w:t xml:space="preserve">“1” =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w:t>
      </w:r>
      <w:r w:rsidRPr="00351BB5">
        <w:rPr>
          <w:lang w:val="nl-BE"/>
        </w:rPr>
        <w:t>(positief of negatief) hangt af van de onderliggende relatie tussen de variabelen, niet van welke maatstaf je gebruikt.”</w:t>
      </w:r>
    </w:p>
    <w:p w14:paraId="3EA0DE3E" w14:textId="77777777" w:rsidR="002C2E15" w:rsidRPr="00351BB5" w:rsidRDefault="00EA3332">
      <w:pPr>
        <w:numPr>
          <w:ilvl w:val="0"/>
          <w:numId w:val="11"/>
        </w:numPr>
        <w:rPr>
          <w:lang w:val="nl-BE"/>
        </w:rPr>
      </w:pPr>
      <w:r w:rsidRPr="00351BB5">
        <w:rPr>
          <w:lang w:val="nl-BE"/>
        </w:rPr>
        <w:t>Covariantie hangt af van meeteenheden, correlatie is eenheidsvrij</w:t>
      </w:r>
      <w:r w:rsidRPr="00351BB5">
        <w:rPr>
          <w:lang w:val="nl-BE"/>
        </w:rPr>
        <w:br/>
        <w:t>“2” =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w:t>
      </w:r>
      <w:r w:rsidRPr="00351BB5">
        <w:rPr>
          <w:lang w:val="nl-BE"/>
        </w:rPr>
        <w:t>e eigenschap maakt correlatie veel praktischer voor vergelijkende analyses en interpretatie, terwijl covariantie afhankelijk is van willekeurige keuzes in meeteenheden.”</w:t>
      </w:r>
    </w:p>
    <w:p w14:paraId="3C7AB78E" w14:textId="77777777" w:rsidR="002C2E15" w:rsidRPr="00351BB5" w:rsidRDefault="00EA3332">
      <w:pPr>
        <w:numPr>
          <w:ilvl w:val="0"/>
          <w:numId w:val="11"/>
        </w:numPr>
        <w:rPr>
          <w:lang w:val="nl-BE"/>
        </w:rPr>
      </w:pPr>
      <w:r w:rsidRPr="00351BB5">
        <w:rPr>
          <w:lang w:val="nl-BE"/>
        </w:rPr>
        <w:t>Correlatie kan alleen waarden tussen 0 en 1 aannemen</w:t>
      </w:r>
      <w:r w:rsidRPr="00351BB5">
        <w:rPr>
          <w:lang w:val="nl-BE"/>
        </w:rPr>
        <w:br/>
        <w:t xml:space="preserve">“3” =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w:t>
      </w:r>
      <w:r w:rsidRPr="00351BB5">
        <w:rPr>
          <w:lang w:val="nl-BE"/>
        </w:rPr>
        <w:lastRenderedPageBreak/>
        <w:t>criminaliteitscijfer</w:t>
      </w:r>
      <w:r w:rsidRPr="00351BB5">
        <w:rPr>
          <w:lang w:val="nl-BE"/>
        </w:rPr>
        <w:t>s (r = -0,60), wat aangeeft dat hogere sociaaleconomische status geassocieerd is met lagere criminaliteitscijfers.”</w:t>
      </w:r>
    </w:p>
    <w:p w14:paraId="4AE0A3EB" w14:textId="77777777" w:rsidR="002C2E15" w:rsidRPr="00351BB5" w:rsidRDefault="00EA3332">
      <w:pPr>
        <w:numPr>
          <w:ilvl w:val="0"/>
          <w:numId w:val="11"/>
        </w:numPr>
        <w:rPr>
          <w:lang w:val="nl-BE"/>
        </w:rPr>
      </w:pPr>
      <w:r w:rsidRPr="00351BB5">
        <w:rPr>
          <w:lang w:val="nl-BE"/>
        </w:rPr>
        <w:t>Beide maatstaven hebben hetzelfde interpretatiekader</w:t>
      </w:r>
      <w:r w:rsidRPr="00351BB5">
        <w:rPr>
          <w:lang w:val="nl-BE"/>
        </w:rPr>
        <w:br/>
        <w:t>“4” =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w:t>
      </w:r>
      <w:r w:rsidRPr="00351BB5">
        <w:rPr>
          <w:lang w:val="nl-BE"/>
        </w:rPr>
        <w:t>terk. Deze gestandaardiseerde interpretatie maakt correlatie veel praktischer voor onderzoekscommunicatie en vergelijkende analyses.”</w:t>
      </w:r>
    </w:p>
    <w:p w14:paraId="26FD4657" w14:textId="77777777" w:rsidR="002C2E15" w:rsidRDefault="00EA3332">
      <w:r>
        <w:pict w14:anchorId="749CA8F7">
          <v:rect id="_x0000_i1034" style="width:0;height:1.5pt" o:hralign="center" o:hrstd="t" o:hr="t"/>
        </w:pict>
      </w:r>
    </w:p>
    <w:p w14:paraId="5D803485" w14:textId="77777777" w:rsidR="002C2E15" w:rsidRPr="00351BB5" w:rsidRDefault="00EA3332">
      <w:pPr>
        <w:pStyle w:val="Kop3"/>
        <w:rPr>
          <w:lang w:val="nl-BE"/>
        </w:rPr>
      </w:pPr>
      <w:bookmarkStart w:id="230" w:name="vraag-q11-begrijpen"/>
      <w:bookmarkEnd w:id="229"/>
      <w:r w:rsidRPr="00351BB5">
        <w:rPr>
          <w:lang w:val="nl-BE"/>
        </w:rPr>
        <w:t>Vraag Q11 (Begrijpen)</w:t>
      </w:r>
    </w:p>
    <w:p w14:paraId="1A6BC602" w14:textId="77777777" w:rsidR="002C2E15" w:rsidRPr="00351BB5" w:rsidRDefault="00EA3332">
      <w:pPr>
        <w:pStyle w:val="FirstParagraph"/>
        <w:rPr>
          <w:lang w:val="nl-BE"/>
        </w:rPr>
      </w:pPr>
      <w:r w:rsidRPr="00351BB5">
        <w:rPr>
          <w:b/>
          <w:bCs/>
          <w:lang w:val="nl-BE"/>
        </w:rPr>
        <w:t>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14:paraId="3397FF96" w14:textId="77777777" w:rsidR="002C2E15" w:rsidRDefault="00EA3332">
      <w:pPr>
        <w:pStyle w:val="Plattetekst"/>
      </w:pPr>
      <w:r>
        <w:rPr>
          <w:noProof/>
        </w:rPr>
        <w:lastRenderedPageBreak/>
        <w:drawing>
          <wp:inline distT="0" distB="0" distL="0" distR="0" wp14:anchorId="390AF1EF" wp14:editId="73F02E5F">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20251022_correlation_exercise_files/figure-docx/identieke-statistieken-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6934F48F" w14:textId="77777777" w:rsidR="002C2E15" w:rsidRPr="00351BB5" w:rsidRDefault="00EA3332">
      <w:pPr>
        <w:pStyle w:val="Bloktekst"/>
        <w:rPr>
          <w:lang w:val="nl-BE"/>
        </w:rPr>
      </w:pPr>
      <w:r w:rsidRPr="00351BB5">
        <w:rPr>
          <w:b/>
          <w:bCs/>
          <w:lang w:val="nl-BE"/>
        </w:rPr>
        <w:t>Hint:</w:t>
      </w:r>
      <w:r w:rsidRPr="00351BB5">
        <w:rPr>
          <w:lang w:val="nl-BE"/>
        </w:rPr>
        <w:t xml:space="preserve"> Wanneer statistieken identiek zijn maar patronen verschillen, wat toont dit aan over de beperkingen van samenvatting getallen?</w:t>
      </w:r>
    </w:p>
    <w:p w14:paraId="2F96EE56" w14:textId="77777777" w:rsidR="002C2E15" w:rsidRPr="00351BB5" w:rsidRDefault="00EA3332">
      <w:pPr>
        <w:numPr>
          <w:ilvl w:val="0"/>
          <w:numId w:val="12"/>
        </w:numPr>
        <w:rPr>
          <w:lang w:val="nl-BE"/>
        </w:rPr>
      </w:pPr>
      <w:r w:rsidRPr="00351BB5">
        <w:rPr>
          <w:lang w:val="nl-BE"/>
        </w:rPr>
        <w:t>Correlatiecoëfficiënten vertellen het complete verhaal</w:t>
      </w:r>
      <w:r w:rsidRPr="00351BB5">
        <w:rPr>
          <w:lang w:val="nl-BE"/>
        </w:rPr>
        <w:br/>
        <w:t>“1” =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w:t>
      </w:r>
      <w:r w:rsidRPr="00351BB5">
        <w:rPr>
          <w:lang w:val="nl-BE"/>
        </w:rPr>
        <w:t>ertrouwen op alleen correlatiecoëfficiënten leiden tot totaal verkeerde interpretaties van de onderliggende relaties.”</w:t>
      </w:r>
    </w:p>
    <w:p w14:paraId="4C4231A8" w14:textId="77777777" w:rsidR="002C2E15" w:rsidRPr="00351BB5" w:rsidRDefault="00EA3332">
      <w:pPr>
        <w:numPr>
          <w:ilvl w:val="0"/>
          <w:numId w:val="12"/>
        </w:numPr>
        <w:rPr>
          <w:lang w:val="nl-BE"/>
        </w:rPr>
      </w:pPr>
      <w:r w:rsidRPr="00351BB5">
        <w:rPr>
          <w:lang w:val="nl-BE"/>
        </w:rPr>
        <w:t>Visuele dataverkenning is essentieel voor betrouwbare analyse</w:t>
      </w:r>
      <w:r w:rsidRPr="00351BB5">
        <w:rPr>
          <w:lang w:val="nl-BE"/>
        </w:rPr>
        <w:br/>
        <w:t>“2” =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w:t>
      </w:r>
      <w:r w:rsidRPr="00351BB5">
        <w:rPr>
          <w:lang w:val="nl-BE"/>
        </w:rPr>
        <w:t xml:space="preserve">tefacten. Visuele inspectie helpt </w:t>
      </w:r>
      <w:r w:rsidRPr="00351BB5">
        <w:rPr>
          <w:lang w:val="nl-BE"/>
        </w:rPr>
        <w:lastRenderedPageBreak/>
        <w:t>onderzoekers de juiste analysemethode te kiezen en potentiële problemen met hun data te identificeren.”</w:t>
      </w:r>
    </w:p>
    <w:p w14:paraId="2277E0C3" w14:textId="77777777" w:rsidR="002C2E15" w:rsidRDefault="00EA3332">
      <w:pPr>
        <w:numPr>
          <w:ilvl w:val="0"/>
          <w:numId w:val="12"/>
        </w:numPr>
      </w:pPr>
      <w:r w:rsidRPr="00351BB5">
        <w:rPr>
          <w:lang w:val="nl-BE"/>
        </w:rPr>
        <w:t>Statistische samenvattingen zijn altijd voldoende voor conclusies</w:t>
      </w:r>
      <w:r w:rsidRPr="00351BB5">
        <w:rPr>
          <w:lang w:val="nl-BE"/>
        </w:rPr>
        <w:br/>
      </w:r>
      <w:r w:rsidRPr="00351BB5">
        <w:rPr>
          <w:lang w:val="nl-BE"/>
        </w:rPr>
        <w:t xml:space="preserve">“3” =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w:t>
      </w:r>
      <w:r>
        <w:t>In criminologie kunnen dergelijke missers leiden tot ver</w:t>
      </w:r>
      <w:r>
        <w:t>keerde beleidsaanbevelingen.”</w:t>
      </w:r>
    </w:p>
    <w:p w14:paraId="6BF64D70" w14:textId="77777777" w:rsidR="002C2E15" w:rsidRPr="00351BB5" w:rsidRDefault="00EA3332">
      <w:pPr>
        <w:numPr>
          <w:ilvl w:val="0"/>
          <w:numId w:val="12"/>
        </w:numPr>
        <w:rPr>
          <w:lang w:val="nl-BE"/>
        </w:rPr>
      </w:pPr>
      <w:r w:rsidRPr="00351BB5">
        <w:rPr>
          <w:lang w:val="nl-BE"/>
        </w:rPr>
        <w:t>Studies met identieke correlaties hebben altijd dezelfde interpretatie</w:t>
      </w:r>
      <w:r w:rsidRPr="00351BB5">
        <w:rPr>
          <w:lang w:val="nl-BE"/>
        </w:rPr>
        <w:br/>
        <w:t>“4” =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w:t>
      </w:r>
      <w:r w:rsidRPr="00351BB5">
        <w:rPr>
          <w:lang w:val="nl-BE"/>
        </w:rPr>
        <w:t xml:space="preserve"> voordat interpretaties worden gemaakt.”</w:t>
      </w:r>
    </w:p>
    <w:p w14:paraId="6305AF28" w14:textId="77777777" w:rsidR="002C2E15" w:rsidRDefault="00EA3332">
      <w:r>
        <w:pict w14:anchorId="602FD677">
          <v:rect id="_x0000_i1035" style="width:0;height:1.5pt" o:hralign="center" o:hrstd="t" o:hr="t"/>
        </w:pict>
      </w:r>
    </w:p>
    <w:p w14:paraId="6C1D79E7" w14:textId="77777777" w:rsidR="002C2E15" w:rsidRPr="00351BB5" w:rsidRDefault="00EA3332">
      <w:pPr>
        <w:pStyle w:val="Kop3"/>
        <w:rPr>
          <w:lang w:val="nl-BE"/>
        </w:rPr>
      </w:pPr>
      <w:bookmarkStart w:id="231" w:name="vraag-q12-begrijpen"/>
      <w:bookmarkEnd w:id="230"/>
      <w:r w:rsidRPr="00351BB5">
        <w:rPr>
          <w:lang w:val="nl-BE"/>
        </w:rPr>
        <w:t>Vraag Q12 (Begrijpen)</w:t>
      </w:r>
    </w:p>
    <w:p w14:paraId="41DA9418" w14:textId="77777777" w:rsidR="002C2E15" w:rsidRPr="00351BB5" w:rsidRDefault="00EA3332">
      <w:pPr>
        <w:pStyle w:val="FirstParagraph"/>
        <w:rPr>
          <w:lang w:val="nl-BE"/>
        </w:rPr>
      </w:pPr>
      <w:r w:rsidRPr="00351BB5">
        <w:rPr>
          <w:b/>
          <w:bCs/>
          <w:lang w:val="nl-BE"/>
        </w:rPr>
        <w:t>Welke bewering over covariantie en correlatie is waar?</w:t>
      </w:r>
    </w:p>
    <w:p w14:paraId="79703C40" w14:textId="77777777" w:rsidR="002C2E15" w:rsidRDefault="00EA3332">
      <w:pPr>
        <w:pStyle w:val="Plattetekst"/>
      </w:pPr>
      <w:r>
        <w:rPr>
          <w:noProof/>
        </w:rPr>
        <w:drawing>
          <wp:inline distT="0" distB="0" distL="0" distR="0" wp14:anchorId="2643790F" wp14:editId="05880886">
            <wp:extent cx="5334000" cy="3200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20251022_correlation_exercise_files/figure-docx/covariantie-correlatie-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61C453CA" w14:textId="77777777" w:rsidR="002C2E15" w:rsidRPr="00351BB5" w:rsidRDefault="00EA3332">
      <w:pPr>
        <w:pStyle w:val="Plattetekst"/>
        <w:rPr>
          <w:lang w:val="nl-BE"/>
        </w:rPr>
      </w:pPr>
      <w:r w:rsidRPr="00351BB5">
        <w:rPr>
          <w:b/>
          <w:bCs/>
          <w:lang w:val="nl-BE"/>
        </w:rPr>
        <w:lastRenderedPageBreak/>
        <w:t>Belangrijkste Vergelijking:</w:t>
      </w:r>
      <w:r w:rsidRPr="00351BB5">
        <w:rPr>
          <w:lang w:val="nl-BE"/>
        </w:rPr>
        <w:t xml:space="preserve"> - </w:t>
      </w:r>
      <w:r w:rsidRPr="00351BB5">
        <w:rPr>
          <w:b/>
          <w:bCs/>
          <w:lang w:val="nl-BE"/>
        </w:rPr>
        <w:t>Covariantie</w:t>
      </w:r>
      <w:r w:rsidRPr="00351BB5">
        <w:rPr>
          <w:lang w:val="nl-BE"/>
        </w:rPr>
        <w:t xml:space="preserve">: Verandert met schaal/eenheden (0,70 vs 7.000), waardoor vergelijkingen moeilijk worden - </w:t>
      </w:r>
      <w:r w:rsidRPr="00351BB5">
        <w:rPr>
          <w:b/>
          <w:bCs/>
          <w:lang w:val="nl-BE"/>
        </w:rPr>
        <w:t>Correlatie</w:t>
      </w:r>
      <w:r w:rsidRPr="00351BB5">
        <w:rPr>
          <w:lang w:val="nl-BE"/>
        </w:rPr>
        <w:t xml:space="preserve">: Gestandaardiseerd (-1 tot +1) en eenheidsvrij (0,70 in beide gevallen) - </w:t>
      </w:r>
      <w:r w:rsidRPr="00351BB5">
        <w:rPr>
          <w:b/>
          <w:bCs/>
          <w:lang w:val="nl-BE"/>
        </w:rPr>
        <w:t>Interpretatie</w:t>
      </w:r>
      <w:r w:rsidRPr="00351BB5">
        <w:rPr>
          <w:lang w:val="nl-BE"/>
        </w:rPr>
        <w:t>: Correlatie maakt zinvolle vergelijking tussen verschillende variabelenschalen mogelijk</w:t>
      </w:r>
    </w:p>
    <w:p w14:paraId="43CF65FE" w14:textId="77777777" w:rsidR="002C2E15" w:rsidRPr="00351BB5" w:rsidRDefault="00EA3332">
      <w:pPr>
        <w:pStyle w:val="Bloktekst"/>
        <w:rPr>
          <w:lang w:val="nl-BE"/>
        </w:rPr>
      </w:pPr>
      <w:r w:rsidRPr="00351BB5">
        <w:rPr>
          <w:b/>
          <w:bCs/>
          <w:lang w:val="nl-BE"/>
        </w:rPr>
        <w:t>Hint:</w:t>
      </w:r>
      <w:r w:rsidRPr="00351BB5">
        <w:rPr>
          <w:lang w:val="nl-BE"/>
        </w:rPr>
        <w:t xml:space="preserve"> Let op eenheden en bereiken.</w:t>
      </w:r>
    </w:p>
    <w:p w14:paraId="0688938C" w14:textId="77777777" w:rsidR="002C2E15" w:rsidRPr="00351BB5" w:rsidRDefault="00EA3332">
      <w:pPr>
        <w:numPr>
          <w:ilvl w:val="0"/>
          <w:numId w:val="13"/>
        </w:numPr>
        <w:rPr>
          <w:lang w:val="nl-BE"/>
        </w:rPr>
      </w:pPr>
      <w:r w:rsidRPr="00351BB5">
        <w:rPr>
          <w:lang w:val="nl-BE"/>
        </w:rPr>
        <w:t>Beide zijn afhankelijk van meetschaal</w:t>
      </w:r>
      <w:r w:rsidRPr="00351BB5">
        <w:rPr>
          <w:lang w:val="nl-BE"/>
        </w:rPr>
        <w:br/>
        <w:t xml:space="preserve">“1” =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w:t>
      </w:r>
      <w:r w:rsidRPr="00351BB5">
        <w:rPr>
          <w:lang w:val="nl-BE"/>
        </w:rPr>
        <w:t>Fahrenheit zou bijvoorbeeld verschillende covariantiewaarden opleveren, maar identieke correlatiecoëfficiënten bij het onderzoeken van relaties met andere variabelen.”</w:t>
      </w:r>
    </w:p>
    <w:p w14:paraId="40912645" w14:textId="77777777" w:rsidR="002C2E15" w:rsidRPr="00351BB5" w:rsidRDefault="00EA3332">
      <w:pPr>
        <w:numPr>
          <w:ilvl w:val="0"/>
          <w:numId w:val="13"/>
        </w:numPr>
        <w:rPr>
          <w:lang w:val="nl-BE"/>
        </w:rPr>
      </w:pPr>
      <w:r w:rsidRPr="00351BB5">
        <w:rPr>
          <w:lang w:val="nl-BE"/>
        </w:rPr>
        <w:t>Covariantie is eenheidsvrij en begrensd tussen −1 en +1</w:t>
      </w:r>
      <w:r w:rsidRPr="00351BB5">
        <w:rPr>
          <w:lang w:val="nl-BE"/>
        </w:rPr>
        <w:br/>
        <w:t>“2” =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w:t>
      </w:r>
      <w:r w:rsidRPr="00351BB5">
        <w:rPr>
          <w:lang w:val="nl-BE"/>
        </w:rPr>
        <w:t>esterkte vertegenwoordigt.”</w:t>
      </w:r>
    </w:p>
    <w:p w14:paraId="1B75F8B0" w14:textId="77777777" w:rsidR="002C2E15" w:rsidRPr="00351BB5" w:rsidRDefault="00EA3332">
      <w:pPr>
        <w:numPr>
          <w:ilvl w:val="0"/>
          <w:numId w:val="13"/>
        </w:numPr>
        <w:rPr>
          <w:lang w:val="nl-BE"/>
        </w:rPr>
      </w:pPr>
      <w:r w:rsidRPr="00351BB5">
        <w:rPr>
          <w:lang w:val="nl-BE"/>
        </w:rPr>
        <w:t>Correlatie is eenheidsvrij en altijd tussen −1 en +1</w:t>
      </w:r>
      <w:r w:rsidRPr="00351BB5">
        <w:rPr>
          <w:lang w:val="nl-BE"/>
        </w:rPr>
        <w:br/>
        <w:t>“3” =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w:t>
      </w:r>
      <w:r w:rsidRPr="00351BB5">
        <w:rPr>
          <w:lang w:val="nl-BE"/>
        </w:rPr>
        <w:t>standaardiseerde aard maakt correlatie de voorkeursmaat voor het vergelijken van relatiesterkte tussen verschillende variabelenparen.”</w:t>
      </w:r>
    </w:p>
    <w:p w14:paraId="17D246B1" w14:textId="77777777" w:rsidR="002C2E15" w:rsidRPr="00351BB5" w:rsidRDefault="00EA3332">
      <w:pPr>
        <w:numPr>
          <w:ilvl w:val="0"/>
          <w:numId w:val="13"/>
        </w:numPr>
        <w:rPr>
          <w:lang w:val="nl-BE"/>
        </w:rPr>
      </w:pPr>
      <w:r w:rsidRPr="00351BB5">
        <w:rPr>
          <w:lang w:val="nl-BE"/>
        </w:rPr>
        <w:t>Beide zijn onbegrensd</w:t>
      </w:r>
      <w:r w:rsidRPr="00351BB5">
        <w:rPr>
          <w:lang w:val="nl-BE"/>
        </w:rPr>
        <w:br/>
        <w:t xml:space="preserve">“4” =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w:t>
      </w:r>
      <w:r w:rsidRPr="00351BB5">
        <w:rPr>
          <w:lang w:val="nl-BE"/>
        </w:rPr>
        <w:lastRenderedPageBreak/>
        <w:t>groot de covariantie mogelijk is, de correlatiecoëffic</w:t>
      </w:r>
      <w:r w:rsidRPr="00351BB5">
        <w:rPr>
          <w:lang w:val="nl-BE"/>
        </w:rPr>
        <w:t>iënt altijd binnen het gestandaardiseerde bereik van -1 tot +1 valt, waardoor het gemakkelijker te interpreteren en vergelijken is tussen verschillende analyses.”</w:t>
      </w:r>
    </w:p>
    <w:p w14:paraId="78EEA41A" w14:textId="77777777" w:rsidR="002C2E15" w:rsidRDefault="00EA3332">
      <w:r>
        <w:pict w14:anchorId="4EBBA883">
          <v:rect id="_x0000_i1036" style="width:0;height:1.5pt" o:hralign="center" o:hrstd="t" o:hr="t"/>
        </w:pict>
      </w:r>
    </w:p>
    <w:p w14:paraId="761A754C" w14:textId="77777777" w:rsidR="002C2E15" w:rsidRPr="00351BB5" w:rsidRDefault="00EA3332">
      <w:pPr>
        <w:pStyle w:val="Kop3"/>
        <w:rPr>
          <w:lang w:val="nl-BE"/>
        </w:rPr>
      </w:pPr>
      <w:bookmarkStart w:id="232" w:name="vraag-q13-begrijpen"/>
      <w:bookmarkEnd w:id="231"/>
      <w:r w:rsidRPr="00351BB5">
        <w:rPr>
          <w:lang w:val="nl-BE"/>
        </w:rPr>
        <w:t>Vraag Q13 (Begrijpen)</w:t>
      </w:r>
    </w:p>
    <w:p w14:paraId="7012EE8D" w14:textId="77777777" w:rsidR="002C2E15" w:rsidRPr="00351BB5" w:rsidRDefault="00EA3332">
      <w:pPr>
        <w:pStyle w:val="FirstParagraph"/>
        <w:rPr>
          <w:lang w:val="nl-BE"/>
        </w:rPr>
      </w:pPr>
      <w:r w:rsidRPr="00351BB5">
        <w:rPr>
          <w:b/>
          <w:bCs/>
          <w:lang w:val="nl-BE"/>
        </w:rPr>
        <w:t>Wanneer kan een correlatiecoëfficiënt misleidend zijn bij het interpreteren van relaties tussen variabelen?</w:t>
      </w:r>
    </w:p>
    <w:p w14:paraId="21568080" w14:textId="77777777" w:rsidR="002C2E15" w:rsidRPr="00351BB5" w:rsidRDefault="00EA3332">
      <w:pPr>
        <w:pStyle w:val="Bloktekst"/>
        <w:rPr>
          <w:lang w:val="nl-BE"/>
        </w:rPr>
      </w:pPr>
      <w:r w:rsidRPr="00351BB5">
        <w:rPr>
          <w:b/>
          <w:bCs/>
          <w:lang w:val="nl-BE"/>
        </w:rPr>
        <w:t>Hint:</w:t>
      </w:r>
      <w:r w:rsidRPr="00351BB5">
        <w:rPr>
          <w:lang w:val="nl-BE"/>
        </w:rPr>
        <w:t xml:space="preserve"> Denk aan situaties waar de numerieke correlatie niet het hele verhaal vertelt over de werkelijke relatie.</w:t>
      </w:r>
    </w:p>
    <w:p w14:paraId="0E8C69EC" w14:textId="77777777" w:rsidR="002C2E15" w:rsidRPr="00351BB5" w:rsidRDefault="00EA3332">
      <w:pPr>
        <w:numPr>
          <w:ilvl w:val="0"/>
          <w:numId w:val="14"/>
        </w:numPr>
        <w:rPr>
          <w:lang w:val="nl-BE"/>
        </w:rPr>
      </w:pPr>
      <w:r w:rsidRPr="00351BB5">
        <w:rPr>
          <w:lang w:val="nl-BE"/>
        </w:rPr>
        <w:t>Wanneer er uitbijters (outliers) in de data zitten</w:t>
      </w:r>
      <w:r w:rsidRPr="00351BB5">
        <w:rPr>
          <w:lang w:val="nl-BE"/>
        </w:rPr>
        <w:br/>
        <w:t>“1” =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w:t>
      </w:r>
      <w:r w:rsidRPr="00351BB5">
        <w:rPr>
          <w:lang w:val="nl-BE"/>
        </w:rPr>
        <w:t>es interpreteert. In criminologisch onderzoek kunnen uitbijters vaak interessante gevallen vertegenwoordigen die aparte aandacht verdienen.”</w:t>
      </w:r>
    </w:p>
    <w:p w14:paraId="3BC837C9" w14:textId="77777777" w:rsidR="002C2E15" w:rsidRPr="00351BB5" w:rsidRDefault="00EA3332">
      <w:pPr>
        <w:numPr>
          <w:ilvl w:val="0"/>
          <w:numId w:val="14"/>
        </w:numPr>
        <w:rPr>
          <w:lang w:val="nl-BE"/>
        </w:rPr>
      </w:pPr>
      <w:r w:rsidRPr="00351BB5">
        <w:rPr>
          <w:lang w:val="nl-BE"/>
        </w:rPr>
        <w:t>Wanneer de steekproef te klein is</w:t>
      </w:r>
      <w:r w:rsidRPr="00351BB5">
        <w:rPr>
          <w:lang w:val="nl-BE"/>
        </w:rPr>
        <w:br/>
        <w:t>“2” =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w:t>
      </w:r>
      <w:r w:rsidRPr="00351BB5">
        <w:rPr>
          <w:lang w:val="nl-BE"/>
        </w:rPr>
        <w:t>ok kan misleiden.”</w:t>
      </w:r>
    </w:p>
    <w:p w14:paraId="0B10E494" w14:textId="77777777" w:rsidR="002C2E15" w:rsidRPr="00351BB5" w:rsidRDefault="00EA3332">
      <w:pPr>
        <w:numPr>
          <w:ilvl w:val="0"/>
          <w:numId w:val="14"/>
        </w:numPr>
        <w:rPr>
          <w:lang w:val="nl-BE"/>
        </w:rPr>
      </w:pPr>
      <w:r w:rsidRPr="00351BB5">
        <w:rPr>
          <w:lang w:val="nl-BE"/>
        </w:rPr>
        <w:t>Wanneer beide variabelen normaal verdeeld zijn</w:t>
      </w:r>
      <w:r w:rsidRPr="00351BB5">
        <w:rPr>
          <w:lang w:val="nl-BE"/>
        </w:rPr>
        <w:br/>
        <w:t>“3” =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14:paraId="221DAAFA" w14:textId="77777777" w:rsidR="002C2E15" w:rsidRPr="00351BB5" w:rsidRDefault="00EA3332">
      <w:pPr>
        <w:numPr>
          <w:ilvl w:val="0"/>
          <w:numId w:val="14"/>
        </w:numPr>
        <w:rPr>
          <w:lang w:val="nl-BE"/>
        </w:rPr>
      </w:pPr>
      <w:r w:rsidRPr="00351BB5">
        <w:rPr>
          <w:lang w:val="nl-BE"/>
        </w:rPr>
        <w:t>Wanneer de correlatie statistisch significant is</w:t>
      </w:r>
      <w:r w:rsidRPr="00351BB5">
        <w:rPr>
          <w:lang w:val="nl-BE"/>
        </w:rPr>
        <w:br/>
        <w:t xml:space="preserve">“4” = ” ❌ Fout. Statistische significantie betekent dat de waargenomen correlatie waarschijnlijk niet door toeval ontstaan is - dit maakt het juist betrouwbaarder, niet misleidender. Echter, statistische significantie zegt niets over praktische </w:t>
      </w:r>
      <w:r w:rsidRPr="00351BB5">
        <w:rPr>
          <w:lang w:val="nl-BE"/>
        </w:rPr>
        <w:lastRenderedPageBreak/>
        <w:t>significantie. In zeer grote steekproeven kunnen zelfs zeer kleine correlaties (bijv. r = 0,05) statistisch significant zijn maar praktisch betekenisloos. Het is belangrijk om zowel statistische als praktische significantie te overwegen bij interpretatie.”</w:t>
      </w:r>
    </w:p>
    <w:p w14:paraId="67350EE9" w14:textId="77777777" w:rsidR="002C2E15" w:rsidRDefault="00EA3332">
      <w:r>
        <w:pict w14:anchorId="103C8D66">
          <v:rect id="_x0000_i1037" style="width:0;height:1.5pt" o:hralign="center" o:hrstd="t" o:hr="t"/>
        </w:pict>
      </w:r>
    </w:p>
    <w:p w14:paraId="7989F588" w14:textId="77777777" w:rsidR="002C2E15" w:rsidRPr="00351BB5" w:rsidRDefault="00EA3332">
      <w:pPr>
        <w:pStyle w:val="Kop2"/>
        <w:rPr>
          <w:lang w:val="nl-BE"/>
        </w:rPr>
      </w:pPr>
      <w:bookmarkStart w:id="233" w:name="toepassen-niveau-3-vragen"/>
      <w:bookmarkEnd w:id="126"/>
      <w:bookmarkEnd w:id="232"/>
      <w:r w:rsidRPr="00351BB5">
        <w:rPr>
          <w:lang w:val="nl-BE"/>
        </w:rPr>
        <w:t>TOEPASSEN NIVEAU (3 vragen)</w:t>
      </w:r>
    </w:p>
    <w:p w14:paraId="3C9D4A08" w14:textId="77777777" w:rsidR="002C2E15" w:rsidRPr="00351BB5" w:rsidRDefault="00EA3332">
      <w:pPr>
        <w:pStyle w:val="Kop3"/>
        <w:rPr>
          <w:lang w:val="nl-BE"/>
        </w:rPr>
      </w:pPr>
      <w:bookmarkStart w:id="234" w:name="vraag-q14-toepassen"/>
      <w:r w:rsidRPr="00351BB5">
        <w:rPr>
          <w:lang w:val="nl-BE"/>
        </w:rPr>
        <w:t>Vraag Q14 (Toepassen)</w:t>
      </w:r>
    </w:p>
    <w:p w14:paraId="792DF6D6" w14:textId="77777777" w:rsidR="002C2E15" w:rsidRDefault="00EA3332">
      <w:pPr>
        <w:pStyle w:val="FirstParagraph"/>
      </w:pPr>
      <w:r w:rsidRPr="00351BB5">
        <w:rPr>
          <w:b/>
          <w:bCs/>
          <w:lang w:val="nl-BE"/>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t>
      </w:r>
      <w:r>
        <w:rPr>
          <w:b/>
          <w:bCs/>
        </w:rPr>
        <w:t>Welke correlatiecoëfficiënt moet de onderzoeker gebruiken?</w:t>
      </w:r>
    </w:p>
    <w:p w14:paraId="73635917" w14:textId="77777777" w:rsidR="002C2E15" w:rsidRDefault="00EA3332">
      <w:pPr>
        <w:pStyle w:val="Plattetekst"/>
      </w:pPr>
      <w:r>
        <w:rPr>
          <w:noProof/>
        </w:rPr>
        <w:drawing>
          <wp:inline distT="0" distB="0" distL="0" distR="0" wp14:anchorId="7E09336E" wp14:editId="4206F7B3">
            <wp:extent cx="5334000" cy="32004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20251022_correlation_exercise_files/figure-docx/monotoon-vs-lineair-1.png"/>
                    <pic:cNvPicPr>
                      <a:picLocks noChangeAspect="1" noChangeArrowheads="1"/>
                    </pic:cNvPicPr>
                  </pic:nvPicPr>
                  <pic:blipFill>
                    <a:blip r:embed="rId8"/>
                    <a:stretch>
                      <a:fillRect/>
                    </a:stretch>
                  </pic:blipFill>
                  <pic:spPr bwMode="auto">
                    <a:xfrm>
                      <a:off x="0" y="0"/>
                      <a:ext cx="5334000" cy="3200400"/>
                    </a:xfrm>
                    <a:prstGeom prst="rect">
                      <a:avLst/>
                    </a:prstGeom>
                    <a:noFill/>
                    <a:ln w="9525">
                      <a:noFill/>
                      <a:headEnd/>
                      <a:tailEnd/>
                    </a:ln>
                  </pic:spPr>
                </pic:pic>
              </a:graphicData>
            </a:graphic>
          </wp:inline>
        </w:drawing>
      </w:r>
    </w:p>
    <w:p w14:paraId="455DB02E" w14:textId="77777777" w:rsidR="002C2E15" w:rsidRPr="00351BB5" w:rsidRDefault="00EA3332">
      <w:pPr>
        <w:numPr>
          <w:ilvl w:val="0"/>
          <w:numId w:val="15"/>
        </w:numPr>
        <w:rPr>
          <w:lang w:val="nl-BE"/>
        </w:rPr>
      </w:pPr>
      <w:r w:rsidRPr="00351BB5">
        <w:rPr>
          <w:lang w:val="nl-BE"/>
        </w:rPr>
        <w:t>Beide correlatiecoëfficiënten zijn even geschikt voor deze situatie</w:t>
      </w:r>
      <w:r w:rsidRPr="00351BB5">
        <w:rPr>
          <w:lang w:val="nl-BE"/>
        </w:rPr>
        <w:br/>
        <w:t>“1” =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w:t>
      </w:r>
      <w:r>
        <w:t>ρ</w:t>
      </w:r>
      <w:r w:rsidRPr="00351BB5">
        <w:rPr>
          <w:lang w:val="nl-BE"/>
        </w:rPr>
        <w:t xml:space="preserve"> = 0,96) vangt de consistente rangorde-relatie beter op. In criminologisch onderzoek is dit onderscheid cruciaal - bijvoorbeeld, de relatie tussen leeftijd en be</w:t>
      </w:r>
      <w:r w:rsidRPr="00351BB5">
        <w:rPr>
          <w:lang w:val="nl-BE"/>
        </w:rPr>
        <w:t>paalde delicten is vaak gebogen (hoog in adolescentie, afnemend daarna) maar wel monotoon (consistent in één richting) in bepaalde leeftijdsbereiken. Het gebruik van de verkeerde correlatiecoëfficiënt kan leiden tot onderrapportage van belangrijke relaties.”</w:t>
      </w:r>
    </w:p>
    <w:p w14:paraId="363CB30C" w14:textId="77777777" w:rsidR="002C2E15" w:rsidRPr="00351BB5" w:rsidRDefault="00EA3332">
      <w:pPr>
        <w:numPr>
          <w:ilvl w:val="0"/>
          <w:numId w:val="15"/>
        </w:numPr>
        <w:rPr>
          <w:lang w:val="nl-BE"/>
        </w:rPr>
      </w:pPr>
      <w:r w:rsidRPr="00351BB5">
        <w:rPr>
          <w:lang w:val="nl-BE"/>
        </w:rPr>
        <w:lastRenderedPageBreak/>
        <w:t>Geen van beide correlatiecoëfficiënten is geschikt voor deze situatie</w:t>
      </w:r>
      <w:r w:rsidRPr="00351BB5">
        <w:rPr>
          <w:lang w:val="nl-BE"/>
        </w:rPr>
        <w:br/>
        <w:t>“2” =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w:t>
      </w:r>
      <w:r w:rsidRPr="00351BB5">
        <w:rPr>
          <w:lang w:val="nl-BE"/>
        </w:rPr>
        <w:t>ect identificeren, terwijl een benadering van ‘geen van beide’ waardevolle informatie over de relatie zou missen.”</w:t>
      </w:r>
    </w:p>
    <w:p w14:paraId="51ADA122" w14:textId="77777777" w:rsidR="002C2E15" w:rsidRPr="00351BB5" w:rsidRDefault="00EA3332">
      <w:pPr>
        <w:numPr>
          <w:ilvl w:val="0"/>
          <w:numId w:val="15"/>
        </w:numPr>
        <w:rPr>
          <w:lang w:val="nl-BE"/>
        </w:rPr>
      </w:pPr>
      <w:r w:rsidRPr="00351BB5">
        <w:rPr>
          <w:lang w:val="nl-BE"/>
        </w:rPr>
        <w:t>Pearson correlatie omdat het de standaard correlatiecoëfficiënt is</w:t>
      </w:r>
      <w:r w:rsidRPr="00351BB5">
        <w:rPr>
          <w:lang w:val="nl-BE"/>
        </w:rPr>
        <w:br/>
        <w:t>“3” =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w:t>
      </w:r>
      <w:r w:rsidRPr="00351BB5">
        <w:rPr>
          <w:lang w:val="nl-BE"/>
        </w:rPr>
        <w:t xml:space="preserve">earman </w:t>
      </w:r>
      <w:r>
        <w:t>ρ</w:t>
      </w:r>
      <w:r w:rsidRPr="00351BB5">
        <w:rPr>
          <w:lang w:val="nl-BE"/>
        </w:rPr>
        <w:t xml:space="preserve"> = 0,96. In criminologisch onderzoek kunnen vele relaties niet-lineair (gebogen) zijn - het automatisch gebruiken van Pearson kan leiden tot het missen van belangrijke patronen in data.”</w:t>
      </w:r>
    </w:p>
    <w:p w14:paraId="0D0B8406" w14:textId="77777777" w:rsidR="002C2E15" w:rsidRPr="00351BB5" w:rsidRDefault="00EA3332">
      <w:pPr>
        <w:numPr>
          <w:ilvl w:val="0"/>
          <w:numId w:val="15"/>
        </w:numPr>
        <w:rPr>
          <w:lang w:val="nl-BE"/>
        </w:rPr>
      </w:pPr>
      <w:r w:rsidRPr="00351BB5">
        <w:rPr>
          <w:lang w:val="nl-BE"/>
        </w:rPr>
        <w:t>Spearman correlatie omdat het monotone relaties kan meten</w:t>
      </w:r>
      <w:r w:rsidRPr="00351BB5">
        <w:rPr>
          <w:lang w:val="nl-BE"/>
        </w:rPr>
        <w:br/>
        <w:t xml:space="preserve">“4” =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w:t>
      </w:r>
      <w:r>
        <w:t>ρ</w:t>
      </w:r>
      <w:r w:rsidRPr="00351BB5">
        <w:rPr>
          <w:lang w:val="nl-BE"/>
        </w:rPr>
        <w:t xml:space="preserve"> = 0,96, wat de sterke monotone relatie correct weergeeft, terwijl Pearson r = 0,85 de re</w:t>
      </w:r>
      <w:r w:rsidRPr="00351BB5">
        <w:rPr>
          <w:lang w:val="nl-BE"/>
        </w:rPr>
        <w:t>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14:paraId="0DD49886" w14:textId="77777777" w:rsidR="002C2E15" w:rsidRDefault="00EA3332">
      <w:r>
        <w:pict w14:anchorId="205967DE">
          <v:rect id="_x0000_i1038" style="width:0;height:1.5pt" o:hralign="center" o:hrstd="t" o:hr="t"/>
        </w:pict>
      </w:r>
    </w:p>
    <w:p w14:paraId="2FEC04F4" w14:textId="77777777" w:rsidR="002C2E15" w:rsidRPr="00351BB5" w:rsidRDefault="00EA3332">
      <w:pPr>
        <w:pStyle w:val="Kop3"/>
        <w:rPr>
          <w:lang w:val="nl-BE"/>
        </w:rPr>
      </w:pPr>
      <w:bookmarkStart w:id="235" w:name="vraag-q15-toepassen"/>
      <w:bookmarkEnd w:id="234"/>
      <w:r w:rsidRPr="00351BB5">
        <w:rPr>
          <w:lang w:val="nl-BE"/>
        </w:rPr>
        <w:t>Vraag Q15 (Toepassen)</w:t>
      </w:r>
    </w:p>
    <w:p w14:paraId="0C86C7EE" w14:textId="77777777" w:rsidR="002C2E15" w:rsidRPr="00351BB5" w:rsidRDefault="00EA3332">
      <w:pPr>
        <w:pStyle w:val="FirstParagraph"/>
        <w:rPr>
          <w:lang w:val="nl-BE"/>
        </w:rPr>
      </w:pPr>
      <w:r w:rsidRPr="00351BB5">
        <w:rPr>
          <w:b/>
          <w:bCs/>
          <w:lang w:val="nl-BE"/>
        </w:rPr>
        <w:t>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14:paraId="29B0AD49" w14:textId="77777777" w:rsidR="002C2E15" w:rsidRPr="00351BB5" w:rsidRDefault="00EA3332">
      <w:pPr>
        <w:pStyle w:val="Bloktekst"/>
        <w:rPr>
          <w:lang w:val="nl-BE"/>
        </w:rPr>
      </w:pPr>
      <w:r w:rsidRPr="00351BB5">
        <w:rPr>
          <w:b/>
          <w:bCs/>
          <w:lang w:val="nl-BE"/>
        </w:rPr>
        <w:t>Hint:</w:t>
      </w:r>
      <w:r w:rsidRPr="00351BB5">
        <w:rPr>
          <w:lang w:val="nl-BE"/>
        </w:rPr>
        <w:t xml:space="preserve"> Combineer richting (teken) met sterkte (spreiding).</w:t>
      </w:r>
    </w:p>
    <w:p w14:paraId="79F4895B" w14:textId="77777777" w:rsidR="002C2E15" w:rsidRDefault="00EA3332">
      <w:pPr>
        <w:pStyle w:val="FirstParagraph"/>
      </w:pPr>
      <w:r>
        <w:rPr>
          <w:noProof/>
        </w:rPr>
        <w:lastRenderedPageBreak/>
        <w:drawing>
          <wp:inline distT="0" distB="0" distL="0" distR="0" wp14:anchorId="20F28153" wp14:editId="1258002E">
            <wp:extent cx="5334000" cy="37338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20251022_correlation_exercise_files/figure-docx/correlatie-sterkte-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35465EF9" w14:textId="77777777" w:rsidR="002C2E15" w:rsidRDefault="00EA3332">
      <w:pPr>
        <w:pStyle w:val="Bloktekst"/>
      </w:pPr>
      <w:r w:rsidRPr="00351BB5">
        <w:rPr>
          <w:b/>
          <w:bCs/>
          <w:lang w:val="nl-BE"/>
        </w:rPr>
        <w:t>Hint:</w:t>
      </w:r>
      <w:r w:rsidRPr="00351BB5">
        <w:rPr>
          <w:lang w:val="nl-BE"/>
        </w:rPr>
        <w:t xml:space="preserve"> Combineer richting (omhoog = positief) met sterkte (strakke clustering = sterk). </w:t>
      </w:r>
      <w:r>
        <w:t>Wat vertelt de minimale spreiding rond de lijn?</w:t>
      </w:r>
    </w:p>
    <w:p w14:paraId="67B6341F" w14:textId="77777777" w:rsidR="002C2E15" w:rsidRPr="00351BB5" w:rsidRDefault="00EA3332">
      <w:pPr>
        <w:numPr>
          <w:ilvl w:val="0"/>
          <w:numId w:val="16"/>
        </w:numPr>
        <w:rPr>
          <w:lang w:val="nl-BE"/>
        </w:rPr>
      </w:pPr>
      <w:r w:rsidRPr="00351BB5">
        <w:rPr>
          <w:lang w:val="nl-BE"/>
        </w:rPr>
        <w:t>Sterk positief</w:t>
      </w:r>
      <w:r w:rsidRPr="00351BB5">
        <w:rPr>
          <w:lang w:val="nl-BE"/>
        </w:rPr>
        <w:br/>
        <w:t>“1” =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w:t>
      </w:r>
      <w:r w:rsidRPr="00351BB5">
        <w:rPr>
          <w:lang w:val="nl-BE"/>
        </w:rPr>
        <w:t>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14:paraId="53FA75E8" w14:textId="77777777" w:rsidR="002C2E15" w:rsidRPr="00351BB5" w:rsidRDefault="00EA3332">
      <w:pPr>
        <w:numPr>
          <w:ilvl w:val="0"/>
          <w:numId w:val="16"/>
        </w:numPr>
        <w:rPr>
          <w:lang w:val="nl-BE"/>
        </w:rPr>
      </w:pPr>
      <w:r w:rsidRPr="00351BB5">
        <w:rPr>
          <w:lang w:val="nl-BE"/>
        </w:rPr>
        <w:t>Matig positief</w:t>
      </w:r>
      <w:r w:rsidRPr="00351BB5">
        <w:rPr>
          <w:lang w:val="nl-BE"/>
        </w:rPr>
        <w:br/>
        <w:t xml:space="preserve">“2” = ” ❌ Fout. Het beschreven patroon is veel strakker dan ‘matig’ zou suggereren. Bij een matige positieve correlatie (r ≈ 0,3-0,7) zou je meer spreiding rond de trendlijn zien, met punten die verder van de lijn afliggen. De beschrijving van ‘strak geclusterde punten met minimale spreiding’ duidt op een veel sterkere relatie. In criminologisch onderzoek zou een matige relatie betekenen dat sociale binding wel belangrijk is voor delinquentie-niveaus, maar dat er substantiële variatie bestaat die </w:t>
      </w:r>
      <w:r w:rsidRPr="00351BB5">
        <w:rPr>
          <w:lang w:val="nl-BE"/>
        </w:rPr>
        <w:lastRenderedPageBreak/>
        <w:t>niet door</w:t>
      </w:r>
      <w:r w:rsidRPr="00351BB5">
        <w:rPr>
          <w:lang w:val="nl-BE"/>
        </w:rPr>
        <w:t xml:space="preserve"> deze ene factor wordt verklaard. Het patroon in de vraag suggereert echter een veel meer deterministische relatie.”</w:t>
      </w:r>
    </w:p>
    <w:p w14:paraId="4A8A2DA8" w14:textId="77777777" w:rsidR="002C2E15" w:rsidRPr="00351BB5" w:rsidRDefault="00EA3332">
      <w:pPr>
        <w:numPr>
          <w:ilvl w:val="0"/>
          <w:numId w:val="16"/>
        </w:numPr>
        <w:rPr>
          <w:lang w:val="nl-BE"/>
        </w:rPr>
      </w:pPr>
      <w:r w:rsidRPr="00351BB5">
        <w:rPr>
          <w:lang w:val="nl-BE"/>
        </w:rPr>
        <w:t>Zwak negatief</w:t>
      </w:r>
      <w:r w:rsidRPr="00351BB5">
        <w:rPr>
          <w:lang w:val="nl-BE"/>
        </w:rPr>
        <w:br/>
        <w:t>“3” =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w:t>
      </w:r>
      <w:r w:rsidRPr="00351BB5">
        <w:rPr>
          <w:lang w:val="nl-BE"/>
        </w:rPr>
        <w:t>rschi’s sociale controle theorie dan de positieve relatie beschreven in dit voorbeeld.”</w:t>
      </w:r>
    </w:p>
    <w:p w14:paraId="320660D8" w14:textId="77777777" w:rsidR="002C2E15" w:rsidRPr="00351BB5" w:rsidRDefault="00EA3332">
      <w:pPr>
        <w:numPr>
          <w:ilvl w:val="0"/>
          <w:numId w:val="16"/>
        </w:numPr>
        <w:rPr>
          <w:lang w:val="nl-BE"/>
        </w:rPr>
      </w:pPr>
      <w:r w:rsidRPr="00351BB5">
        <w:rPr>
          <w:lang w:val="nl-BE"/>
        </w:rPr>
        <w:t>Geen lineair patroon</w:t>
      </w:r>
      <w:r w:rsidRPr="00351BB5">
        <w:rPr>
          <w:lang w:val="nl-BE"/>
        </w:rPr>
        <w:br/>
        <w:t xml:space="preserve">“4” = ” ❌ Fout. De beschrijving wijst juist op een zeer duidelijk lineair patroon. Punten die ‘strak geclusterd zijn rond een rechte trendlijn’ vormen precies de definitie van een sterk lineair patroon. ‘Geen lineair patroon’ 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w:t>
      </w:r>
      <w:r w:rsidRPr="00351BB5">
        <w:rPr>
          <w:lang w:val="nl-BE"/>
        </w:rPr>
        <w:t>binding en delinquentie, wat in tegenspraak is met de duidelijke trendlijn beschreven in de vraag.”</w:t>
      </w:r>
    </w:p>
    <w:p w14:paraId="39BE1E01" w14:textId="77777777" w:rsidR="002C2E15" w:rsidRDefault="00EA3332">
      <w:r>
        <w:pict w14:anchorId="550BB2EF">
          <v:rect id="_x0000_i1039" style="width:0;height:1.5pt" o:hralign="center" o:hrstd="t" o:hr="t"/>
        </w:pict>
      </w:r>
    </w:p>
    <w:p w14:paraId="4D91D68B" w14:textId="77777777" w:rsidR="002C2E15" w:rsidRPr="00351BB5" w:rsidRDefault="00EA3332">
      <w:pPr>
        <w:pStyle w:val="Kop3"/>
        <w:rPr>
          <w:lang w:val="nl-BE"/>
        </w:rPr>
      </w:pPr>
      <w:bookmarkStart w:id="236" w:name="vraag-q16-toepassen"/>
      <w:bookmarkEnd w:id="235"/>
      <w:r w:rsidRPr="00351BB5">
        <w:rPr>
          <w:lang w:val="nl-BE"/>
        </w:rPr>
        <w:t>Vraag Q16 (Toepassen)</w:t>
      </w:r>
    </w:p>
    <w:p w14:paraId="6EE06597" w14:textId="77777777" w:rsidR="002C2E15" w:rsidRDefault="00EA3332">
      <w:pPr>
        <w:pStyle w:val="FirstParagraph"/>
      </w:pPr>
      <w:r w:rsidRPr="00351BB5">
        <w:rPr>
          <w:b/>
          <w:bCs/>
          <w:lang w:val="nl-BE"/>
        </w:rPr>
        <w:t>Een onderzoeker onderzoekt de relatie tussen ouderlijk toezicht en jeugdcriminaliteit in verschillende wijken. Na het berekenen van de correlatiecoëfficiënt, beschrijft ze de relatie als ‘zwak positief’. Welke r-waarde past het best bij deze beschrijving?</w:t>
      </w:r>
      <w:r w:rsidRPr="00351BB5">
        <w:rPr>
          <w:lang w:val="nl-BE"/>
        </w:rPr>
        <w:t xml:space="preserve"> &gt; </w:t>
      </w:r>
      <w:r w:rsidRPr="00351BB5">
        <w:rPr>
          <w:b/>
          <w:bCs/>
          <w:lang w:val="nl-BE"/>
        </w:rPr>
        <w:t>Hint:</w:t>
      </w:r>
      <w:r w:rsidRPr="00351BB5">
        <w:rPr>
          <w:lang w:val="nl-BE"/>
        </w:rPr>
        <w:t xml:space="preserve"> Gebruik algemene interpretatierichtlijnen voor correlatiesterkte. </w:t>
      </w:r>
      <w:r>
        <w:t>Wat betekent ‘zwak’ in numerieke termen?</w:t>
      </w:r>
    </w:p>
    <w:p w14:paraId="31A63C8E" w14:textId="77777777" w:rsidR="002C2E15" w:rsidRPr="00351BB5" w:rsidRDefault="00EA3332">
      <w:pPr>
        <w:numPr>
          <w:ilvl w:val="0"/>
          <w:numId w:val="17"/>
        </w:numPr>
        <w:rPr>
          <w:lang w:val="nl-BE"/>
        </w:rPr>
      </w:pPr>
      <w:r w:rsidRPr="00351BB5">
        <w:rPr>
          <w:lang w:val="nl-BE"/>
        </w:rPr>
        <w:t>r = 0,12</w:t>
      </w:r>
      <w:r w:rsidRPr="00351BB5">
        <w:rPr>
          <w:lang w:val="nl-BE"/>
        </w:rPr>
        <w:br/>
        <w:t xml:space="preserve">“1” = ” ✅ Juist! </w:t>
      </w:r>
      <w:r w:rsidRPr="00351BB5">
        <w:rPr>
          <w:b/>
          <w:bCs/>
          <w:lang w:val="nl-BE"/>
        </w:rPr>
        <w:t>Interpretatierichtlijnen:</w:t>
      </w:r>
      <w:r w:rsidRPr="00351BB5">
        <w:rPr>
          <w:lang w:val="nl-BE"/>
        </w:rPr>
        <w:t xml:space="preserve"> Zwak (|r| = 0,10-0,30), Matig (|r| = 0,30-0,70), Sterk (|r| = 0,70-1,00); Positief (r &gt; 0), Negatief (r &lt; 0). Deze waarde (r = 0,12) valt duidelijk in de categorie ‘zwakke positieve correlatie’ volgens standaard interpretatierichtlijnen. Deze correlatie betekent dat er een kleine maar meetbare relatie bestaat tussen ouderlijk toezicht en jeugdcriminaliteit. De variabelen delen slechts een klein deel van hun variantie (R² = 0,12² = 0,014 = 1,4%), wat betekent dat 9</w:t>
      </w:r>
      <w:r w:rsidRPr="00351BB5">
        <w:rPr>
          <w:lang w:val="nl-BE"/>
        </w:rPr>
        <w:t xml:space="preserve">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w:t>
      </w:r>
      <w:r w:rsidRPr="00351BB5">
        <w:rPr>
          <w:lang w:val="nl-BE"/>
        </w:rPr>
        <w:lastRenderedPageBreak/>
        <w:t>correlaties is het essentieel om te overwegen of de relatie statistisch significant en praktisch betekenisvol is.”</w:t>
      </w:r>
    </w:p>
    <w:p w14:paraId="516DE03D" w14:textId="77777777" w:rsidR="002C2E15" w:rsidRPr="00351BB5" w:rsidRDefault="00EA3332">
      <w:pPr>
        <w:numPr>
          <w:ilvl w:val="0"/>
          <w:numId w:val="17"/>
        </w:numPr>
        <w:rPr>
          <w:lang w:val="nl-BE"/>
        </w:rPr>
      </w:pPr>
      <w:r w:rsidRPr="00351BB5">
        <w:rPr>
          <w:lang w:val="nl-BE"/>
        </w:rPr>
        <w:t>r = 0,56</w:t>
      </w:r>
      <w:r w:rsidRPr="00351BB5">
        <w:rPr>
          <w:lang w:val="nl-BE"/>
        </w:rPr>
        <w:br/>
        <w:t xml:space="preserve">“2” = ” ❌ Fout. </w:t>
      </w:r>
      <w:r w:rsidRPr="00351BB5">
        <w:rPr>
          <w:b/>
          <w:bCs/>
          <w:lang w:val="nl-BE"/>
        </w:rPr>
        <w:t>Interpretatierichtlijnen:</w:t>
      </w:r>
      <w:r w:rsidRPr="00351BB5">
        <w:rPr>
          <w:lang w:val="nl-BE"/>
        </w:rPr>
        <w:t xml:space="preserve"> Zwak (|r| = 0,10-0,30), Matig (|r| = 0,30-0,70), Sterk (|r| = 0,70-1,00); Positief (r &gt; 0), Negatief (r &lt; 0). Deze waarde (r = 0,56) valt duidelijk in de categorie ‘matige correlatie’ (0,30-0,70), niet ‘zwak’. Een correlatie van 0,56 zou een duidelijk sterkere relatie aangeven tussen ouderlijk toezicht en jeugdcriminaliteit, waarbij ongeveer 31% van de variantie gedeeld wordt (R² = 0,56² = 0,31). Dit zou suggereren dat ouderlijk toezicht een substantiële, niet slec</w:t>
      </w:r>
      <w:r w:rsidRPr="00351BB5">
        <w:rPr>
          <w:lang w:val="nl-BE"/>
        </w:rPr>
        <w:t>hts zwakke, voorspeller is van jeugdcriminaliteit. In onderzoekstermen zou je deze relatie beschrijven als ‘matig sterk’ in plaats van ‘zwak’, en het zou duiden op een veel meer betekenisvolle praktische relatie dan wat de onderzoeker beschreef.”</w:t>
      </w:r>
    </w:p>
    <w:p w14:paraId="7F405707" w14:textId="77777777" w:rsidR="002C2E15" w:rsidRPr="00351BB5" w:rsidRDefault="00EA3332">
      <w:pPr>
        <w:numPr>
          <w:ilvl w:val="0"/>
          <w:numId w:val="17"/>
        </w:numPr>
        <w:rPr>
          <w:lang w:val="nl-BE"/>
        </w:rPr>
      </w:pPr>
      <w:r w:rsidRPr="00351BB5">
        <w:rPr>
          <w:lang w:val="nl-BE"/>
        </w:rPr>
        <w:t>r = −0,72</w:t>
      </w:r>
      <w:r w:rsidRPr="00351BB5">
        <w:rPr>
          <w:lang w:val="nl-BE"/>
        </w:rPr>
        <w:br/>
        <w:t xml:space="preserve">“3” = ” ❌ Fout. </w:t>
      </w:r>
      <w:r w:rsidRPr="00351BB5">
        <w:rPr>
          <w:b/>
          <w:bCs/>
          <w:lang w:val="nl-BE"/>
        </w:rPr>
        <w:t>Interpretatierichtlijnen:</w:t>
      </w:r>
      <w:r w:rsidRPr="00351BB5">
        <w:rPr>
          <w:lang w:val="nl-BE"/>
        </w:rPr>
        <w:t xml:space="preserve"> 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 ‘sterk’ (&gt;0,70), niet ‘zwak’. Een correlatie van -0,72 zou du</w:t>
      </w:r>
      <w:r w:rsidRPr="00351BB5">
        <w:rPr>
          <w:lang w:val="nl-BE"/>
        </w:rPr>
        <w:t>iden op een sterke omgekeerde relatie waarbij ouderlijk toezicht een krachtige beschermende factor is tegen jeugdcriminaliteit. Dit zou ongeveer 52% gedeelde variantie betekenen (R² = 0,72²), wat veel sterker is dan de beschreven ‘zwakke’ relatie.”</w:t>
      </w:r>
    </w:p>
    <w:p w14:paraId="6257A3B3" w14:textId="77777777" w:rsidR="002C2E15" w:rsidRPr="00351BB5" w:rsidRDefault="00EA3332">
      <w:pPr>
        <w:numPr>
          <w:ilvl w:val="0"/>
          <w:numId w:val="17"/>
        </w:numPr>
        <w:rPr>
          <w:lang w:val="nl-BE"/>
        </w:rPr>
      </w:pPr>
      <w:r w:rsidRPr="00351BB5">
        <w:rPr>
          <w:lang w:val="nl-BE"/>
        </w:rPr>
        <w:t>r = 0,93</w:t>
      </w:r>
      <w:r w:rsidRPr="00351BB5">
        <w:rPr>
          <w:lang w:val="nl-BE"/>
        </w:rPr>
        <w:br/>
        <w:t xml:space="preserve">“4” = ” ❌ Fout. </w:t>
      </w:r>
      <w:r w:rsidRPr="00351BB5">
        <w:rPr>
          <w:b/>
          <w:bCs/>
          <w:lang w:val="nl-BE"/>
        </w:rPr>
        <w:t>Interpretatierichtlijnen:</w:t>
      </w:r>
      <w:r w:rsidRPr="00351BB5">
        <w:rPr>
          <w:lang w:val="nl-BE"/>
        </w:rPr>
        <w:t xml:space="preserve"> Zwak (|r| = 0,10-0,30), Matig (|r| = 0,30-0,70), Sterk (|r| = 0,70-1,00); Positief (r &gt; 0), Negatief (r &lt; 0). Dit is een extreem sterke positieve correlatie (r = 0,93), ver boven de sterke categorie (&gt;0,70), wat het tegenovergestelde is van ‘zwak’. Een correlatie van 0,93 zou betekenen dat ouderlijk toezicht en jeugdcriminaliteit een vrijwel perfecte positieve relatie hebben, waarbij ongeveer 86% van de variantie gedeeld wordt (R² = 0,93² = 0,86). In de praktijk zo</w:t>
      </w:r>
      <w:r w:rsidRPr="00351BB5">
        <w:rPr>
          <w:lang w:val="nl-BE"/>
        </w:rPr>
        <w:t>u dit een bijna deterministische relatie betekenen waarbij ouderlijk toezicht de criminaliteit van jongeren vrijwel perfect voorspelt. Zulke extreme correlaties zijn zeer zeldzaam in sociaal wetenschappelijk onderzoek, en zeker niet wat bedoeld wordt met ‘zwak positief’.”</w:t>
      </w:r>
    </w:p>
    <w:p w14:paraId="572FE31E" w14:textId="77777777" w:rsidR="002C2E15" w:rsidRDefault="00EA3332">
      <w:r>
        <w:pict w14:anchorId="3CDC6CF1">
          <v:rect id="_x0000_i1040" style="width:0;height:1.5pt" o:hralign="center" o:hrstd="t" o:hr="t"/>
        </w:pict>
      </w:r>
    </w:p>
    <w:p w14:paraId="6328CE9D" w14:textId="77777777" w:rsidR="002C2E15" w:rsidRPr="00351BB5" w:rsidRDefault="00EA3332">
      <w:pPr>
        <w:pStyle w:val="Kop2"/>
        <w:rPr>
          <w:lang w:val="nl-BE"/>
        </w:rPr>
      </w:pPr>
      <w:bookmarkStart w:id="237" w:name="analyseren-niveau-4-vragen"/>
      <w:bookmarkEnd w:id="233"/>
      <w:bookmarkEnd w:id="236"/>
      <w:r w:rsidRPr="00351BB5">
        <w:rPr>
          <w:lang w:val="nl-BE"/>
        </w:rPr>
        <w:lastRenderedPageBreak/>
        <w:t>ANALYSEREN NIVEAU (4 vragen)</w:t>
      </w:r>
    </w:p>
    <w:p w14:paraId="2F8B3946" w14:textId="77777777" w:rsidR="002C2E15" w:rsidRPr="00351BB5" w:rsidRDefault="00EA3332">
      <w:pPr>
        <w:pStyle w:val="Kop3"/>
        <w:rPr>
          <w:lang w:val="nl-BE"/>
        </w:rPr>
      </w:pPr>
      <w:bookmarkStart w:id="238" w:name="vraag-q17-begrijpen"/>
      <w:r w:rsidRPr="00351BB5">
        <w:rPr>
          <w:lang w:val="nl-BE"/>
        </w:rPr>
        <w:t>Vraag Q17 (Begrijpen)</w:t>
      </w:r>
    </w:p>
    <w:p w14:paraId="0B20FCE9" w14:textId="77777777" w:rsidR="002C2E15" w:rsidRPr="00351BB5" w:rsidRDefault="00EA3332">
      <w:pPr>
        <w:pStyle w:val="FirstParagraph"/>
        <w:rPr>
          <w:lang w:val="nl-BE"/>
        </w:rPr>
      </w:pPr>
      <w:r w:rsidRPr="00351BB5">
        <w:rPr>
          <w:b/>
          <w:bCs/>
          <w:lang w:val="nl-BE"/>
        </w:rPr>
        <w:t>Welke drie belangrijkste types correlatiecoëfficiënten worden gebruikt in de statistiek en wat zijn hun hoofdkenmerken?</w:t>
      </w:r>
    </w:p>
    <w:p w14:paraId="0B933F41" w14:textId="77777777" w:rsidR="002C2E15" w:rsidRPr="00351BB5" w:rsidRDefault="00EA3332">
      <w:pPr>
        <w:pStyle w:val="Bloktekst"/>
        <w:rPr>
          <w:lang w:val="nl-BE"/>
        </w:rPr>
      </w:pPr>
      <w:r w:rsidRPr="00351BB5">
        <w:rPr>
          <w:b/>
          <w:bCs/>
          <w:lang w:val="nl-BE"/>
        </w:rPr>
        <w:t>Hint:</w:t>
      </w:r>
      <w:r w:rsidRPr="00351BB5">
        <w:rPr>
          <w:lang w:val="nl-BE"/>
        </w:rPr>
        <w:t xml:space="preserve"> Denk aan datatypes (interval vs ordinaal) en vorm van de relatie (lineair vs monotoon).</w:t>
      </w:r>
    </w:p>
    <w:p w14:paraId="2AEE5477" w14:textId="77777777" w:rsidR="002C2E15" w:rsidRPr="00351BB5" w:rsidRDefault="00EA3332">
      <w:pPr>
        <w:numPr>
          <w:ilvl w:val="0"/>
          <w:numId w:val="18"/>
        </w:numPr>
        <w:rPr>
          <w:lang w:val="nl-BE"/>
        </w:rPr>
      </w:pPr>
      <w:r w:rsidRPr="00351BB5">
        <w:rPr>
          <w:lang w:val="nl-BE"/>
        </w:rPr>
        <w:t>Pearson, Spearman, en Kendall - elk geschikt voor verschillende datatypes en relatie-vormen</w:t>
      </w:r>
      <w:r w:rsidRPr="00351BB5">
        <w:rPr>
          <w:lang w:val="nl-BE"/>
        </w:rPr>
        <w:br/>
        <w:t xml:space="preserve">“1” =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w:t>
      </w:r>
      <w:r>
        <w:t>ρ</w:t>
      </w:r>
      <w:r w:rsidRPr="00351BB5">
        <w:rPr>
          <w:lang w:val="nl-BE"/>
        </w:rPr>
        <w:t xml:space="preserve"> (rho) gebruikt rangnummers in plaats van werkelijke waarden, waardoor het robuust is voor uitschieters en geschikt voor ordinale data of niet-lineaire maar monotone relaties. Kendall’s </w:t>
      </w:r>
      <w:r>
        <w:t>τ</w:t>
      </w:r>
      <w:r w:rsidRPr="00351BB5">
        <w:rPr>
          <w:lang w:val="nl-BE"/>
        </w:rPr>
        <w:t xml:space="preserve"> (tau) is gebaseerd op con</w:t>
      </w:r>
      <w:r w:rsidRPr="00351BB5">
        <w:rPr>
          <w:lang w:val="nl-BE"/>
        </w:rPr>
        <w:t>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14:paraId="142B2762" w14:textId="77777777" w:rsidR="002C2E15" w:rsidRPr="00351BB5" w:rsidRDefault="00EA3332">
      <w:pPr>
        <w:numPr>
          <w:ilvl w:val="0"/>
          <w:numId w:val="18"/>
        </w:numPr>
        <w:rPr>
          <w:lang w:val="nl-BE"/>
        </w:rPr>
      </w:pPr>
      <w:r w:rsidRPr="00351BB5">
        <w:rPr>
          <w:lang w:val="nl-BE"/>
        </w:rPr>
        <w:t>Alleen Pearson en Spearman zijn belangrijk; Kendall wordt zelden gebruikt</w:t>
      </w:r>
      <w:r w:rsidRPr="00351BB5">
        <w:rPr>
          <w:lang w:val="nl-BE"/>
        </w:rPr>
        <w:br/>
        <w:t xml:space="preserve">“2” = ” ❌ Fout. Hoewel Pearson en Spearman inderdaad veel gebruikt worden, is Kendall’s </w:t>
      </w:r>
      <w:r>
        <w:t>τ</w:t>
      </w:r>
      <w:r w:rsidRPr="00351BB5">
        <w:rPr>
          <w:lang w:val="nl-BE"/>
        </w:rPr>
        <w:t xml:space="preserve">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w:t>
      </w:r>
      <w:r w:rsidRPr="00351BB5">
        <w:rPr>
          <w:lang w:val="nl-BE"/>
        </w:rPr>
        <w:t xml:space="preserve">dien heeft Kendall’s </w:t>
      </w:r>
      <w:r>
        <w:t>τ</w:t>
      </w:r>
      <w:r w:rsidRPr="00351BB5">
        <w:rPr>
          <w:lang w:val="nl-BE"/>
        </w:rPr>
        <w:t xml:space="preserve">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14:paraId="56929F62" w14:textId="77777777" w:rsidR="002C2E15" w:rsidRPr="00351BB5" w:rsidRDefault="00EA3332">
      <w:pPr>
        <w:numPr>
          <w:ilvl w:val="0"/>
          <w:numId w:val="18"/>
        </w:numPr>
        <w:rPr>
          <w:lang w:val="nl-BE"/>
        </w:rPr>
      </w:pPr>
      <w:r w:rsidRPr="00351BB5">
        <w:rPr>
          <w:lang w:val="nl-BE"/>
        </w:rPr>
        <w:t>Er zijn vele correlatie types, maar de drie hoofdgroepen zijn positief, negatief, en geen correlatie</w:t>
      </w:r>
      <w:r w:rsidRPr="00351BB5">
        <w:rPr>
          <w:lang w:val="nl-BE"/>
        </w:rPr>
        <w:br/>
        <w:t>“3” =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w:t>
      </w:r>
      <w:r w:rsidRPr="00351BB5">
        <w:rPr>
          <w:lang w:val="nl-BE"/>
        </w:rPr>
        <w:t xml:space="preserve"> wiskundige benadering en geschiktheid voor </w:t>
      </w:r>
      <w:r w:rsidRPr="00351BB5">
        <w:rPr>
          <w:lang w:val="nl-BE"/>
        </w:rPr>
        <w:lastRenderedPageBreak/>
        <w:t>verschillende datatypes. In onderzoek is het cruciaal om zowel de richting van relaties te begrijpen (positief/negatief) als de juiste statistische methode te kiezen voor je specifieke datatype en onderzoeksvraag.”</w:t>
      </w:r>
    </w:p>
    <w:p w14:paraId="51F96910" w14:textId="77777777" w:rsidR="002C2E15" w:rsidRPr="00351BB5" w:rsidRDefault="00EA3332">
      <w:pPr>
        <w:numPr>
          <w:ilvl w:val="0"/>
          <w:numId w:val="18"/>
        </w:numPr>
        <w:rPr>
          <w:lang w:val="nl-BE"/>
        </w:rPr>
      </w:pPr>
      <w:r w:rsidRPr="00351BB5">
        <w:rPr>
          <w:lang w:val="nl-BE"/>
        </w:rPr>
        <w:t>Correlatie heeft geen verschillende types - alle correlaties worden op dezelfde manier berekend</w:t>
      </w:r>
      <w:r w:rsidRPr="00351BB5">
        <w:rPr>
          <w:lang w:val="nl-BE"/>
        </w:rPr>
        <w:br/>
        <w:t>“4” =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w:t>
      </w:r>
      <w:r w:rsidRPr="00351BB5">
        <w:rPr>
          <w:lang w:val="nl-BE"/>
        </w:rPr>
        <w:t>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14:paraId="68406B51" w14:textId="77777777" w:rsidR="002C2E15" w:rsidRDefault="00EA3332">
      <w:r>
        <w:pict w14:anchorId="6F4C2587">
          <v:rect id="_x0000_i1041" style="width:0;height:1.5pt" o:hralign="center" o:hrstd="t" o:hr="t"/>
        </w:pict>
      </w:r>
    </w:p>
    <w:p w14:paraId="0A6200D5" w14:textId="77777777" w:rsidR="002C2E15" w:rsidRPr="00351BB5" w:rsidRDefault="00EA3332">
      <w:pPr>
        <w:pStyle w:val="Kop3"/>
        <w:rPr>
          <w:lang w:val="nl-BE"/>
        </w:rPr>
      </w:pPr>
      <w:bookmarkStart w:id="239" w:name="vraag-q18-begrijpen"/>
      <w:bookmarkEnd w:id="238"/>
      <w:r w:rsidRPr="00351BB5">
        <w:rPr>
          <w:lang w:val="nl-BE"/>
        </w:rPr>
        <w:t>Vraag Q18 (Begrijpen)</w:t>
      </w:r>
    </w:p>
    <w:p w14:paraId="6CC6AF43" w14:textId="77777777" w:rsidR="002C2E15" w:rsidRPr="00351BB5" w:rsidRDefault="00EA3332">
      <w:pPr>
        <w:pStyle w:val="FirstParagraph"/>
        <w:rPr>
          <w:lang w:val="nl-BE"/>
        </w:rPr>
      </w:pPr>
      <w:r w:rsidRPr="00351BB5">
        <w:rPr>
          <w:b/>
          <w:bCs/>
          <w:lang w:val="nl-BE"/>
        </w:rPr>
        <w:t>Een criminoloog heeft verschillende datasets en moet de juiste correlatiecoëfficiënt kiezen. Voor welke situatie zou Spearman’s rangcorrelatie (</w:t>
      </w:r>
      <w:r>
        <w:rPr>
          <w:b/>
          <w:bCs/>
        </w:rPr>
        <w:t>ρ</w:t>
      </w:r>
      <w:r w:rsidRPr="00351BB5">
        <w:rPr>
          <w:b/>
          <w:bCs/>
          <w:lang w:val="nl-BE"/>
        </w:rPr>
        <w:t>) beter zijn dan Pearson’s correlatie (r)?</w:t>
      </w:r>
    </w:p>
    <w:p w14:paraId="1D3E8CE9" w14:textId="77777777" w:rsidR="002C2E15" w:rsidRDefault="00EA3332">
      <w:pPr>
        <w:pStyle w:val="Plattetekst"/>
      </w:pPr>
      <w:r>
        <w:rPr>
          <w:noProof/>
        </w:rPr>
        <w:lastRenderedPageBreak/>
        <w:drawing>
          <wp:inline distT="0" distB="0" distL="0" distR="0" wp14:anchorId="57488CED" wp14:editId="155334B2">
            <wp:extent cx="5334000" cy="3556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20251022_correlation_exercise_files/figure-docx/wanneer-spearman-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03B08BF5" w14:textId="77777777" w:rsidR="002C2E15" w:rsidRPr="00351BB5" w:rsidRDefault="00EA3332">
      <w:pPr>
        <w:pStyle w:val="Bloktekst"/>
        <w:rPr>
          <w:lang w:val="nl-BE"/>
        </w:rPr>
      </w:pPr>
      <w:r w:rsidRPr="00351BB5">
        <w:rPr>
          <w:b/>
          <w:bCs/>
          <w:lang w:val="nl-BE"/>
        </w:rPr>
        <w:t>Hint:</w:t>
      </w:r>
      <w:r w:rsidRPr="00351BB5">
        <w:rPr>
          <w:lang w:val="nl-BE"/>
        </w:rPr>
        <w:t xml:space="preserve"> Denk aan wanneer rangnummers beter zijn dan werkelijke waarden.</w:t>
      </w:r>
    </w:p>
    <w:p w14:paraId="26F5EA28" w14:textId="77777777" w:rsidR="002C2E15" w:rsidRPr="00351BB5" w:rsidRDefault="00EA3332">
      <w:pPr>
        <w:numPr>
          <w:ilvl w:val="0"/>
          <w:numId w:val="19"/>
        </w:numPr>
        <w:rPr>
          <w:lang w:val="nl-BE"/>
        </w:rPr>
      </w:pPr>
      <w:r w:rsidRPr="00351BB5">
        <w:rPr>
          <w:lang w:val="nl-BE"/>
        </w:rPr>
        <w:t>Spearman is altijd beter dan Pearson en zou altijd gebruikt moeten worden</w:t>
      </w:r>
      <w:r w:rsidRPr="00351BB5">
        <w:rPr>
          <w:lang w:val="nl-BE"/>
        </w:rPr>
        <w:br/>
        <w:t>“1” =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w:t>
      </w:r>
      <w:r w:rsidRPr="00351BB5">
        <w:rPr>
          <w:lang w:val="nl-BE"/>
        </w:rPr>
        <w:t>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14:paraId="4324C431" w14:textId="77777777" w:rsidR="002C2E15" w:rsidRPr="00351BB5" w:rsidRDefault="00EA3332">
      <w:pPr>
        <w:numPr>
          <w:ilvl w:val="0"/>
          <w:numId w:val="19"/>
        </w:numPr>
        <w:rPr>
          <w:lang w:val="nl-BE"/>
        </w:rPr>
      </w:pPr>
      <w:r w:rsidRPr="00351BB5">
        <w:rPr>
          <w:lang w:val="nl-BE"/>
        </w:rPr>
        <w:t>Alleen wanneer je minder dan 10 observaties hebt</w:t>
      </w:r>
      <w:r w:rsidRPr="00351BB5">
        <w:rPr>
          <w:lang w:val="nl-BE"/>
        </w:rPr>
        <w:br/>
        <w:t xml:space="preserve">“2” =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w:t>
      </w:r>
      <w:r>
        <w:t>τ</w:t>
      </w:r>
      <w:r w:rsidRPr="00351BB5">
        <w:rPr>
          <w:lang w:val="nl-BE"/>
        </w:rPr>
        <w:t xml:space="preserve"> (tau) kunnen overwegen omdat het betere eigenschappen heeft bij kleine N, maar dit is </w:t>
      </w:r>
      <w:r w:rsidRPr="00351BB5">
        <w:rPr>
          <w:lang w:val="nl-BE"/>
        </w:rPr>
        <w:t xml:space="preserve">een andere correlatiemethode. In onderzoek met kleine steekproeven (bijvoorbeeld, interviews met 8 deelnemers) zou </w:t>
      </w:r>
      <w:r w:rsidRPr="00351BB5">
        <w:rPr>
          <w:lang w:val="nl-BE"/>
        </w:rPr>
        <w:lastRenderedPageBreak/>
        <w:t>je nog steeds kiezen tussen Pearson en Spearman gebaseerd op de vorm van je relatie en datatype, niet alleen op de grootte.”</w:t>
      </w:r>
    </w:p>
    <w:p w14:paraId="74876676" w14:textId="77777777" w:rsidR="002C2E15" w:rsidRPr="00351BB5" w:rsidRDefault="00EA3332">
      <w:pPr>
        <w:numPr>
          <w:ilvl w:val="0"/>
          <w:numId w:val="19"/>
        </w:numPr>
        <w:rPr>
          <w:lang w:val="nl-BE"/>
        </w:rPr>
      </w:pPr>
      <w:r w:rsidRPr="00351BB5">
        <w:rPr>
          <w:lang w:val="nl-BE"/>
        </w:rPr>
        <w:t>Wanneer er een monotone maar niet-lineaire relatie is, of er extreme uitschieters zijn</w:t>
      </w:r>
      <w:r w:rsidRPr="00351BB5">
        <w:rPr>
          <w:lang w:val="nl-BE"/>
        </w:rPr>
        <w:br/>
        <w:t>“3” = ” ✅ Juist! Spearman’s rangcorrelatie is superieur in beide situaties. Bij niet-lineaire maar monotone relaties (panel B) vangt Spearman de sterke monotone trend beter op (</w:t>
      </w:r>
      <w:r>
        <w:t>ρ</w:t>
      </w:r>
      <w:r w:rsidRPr="00351BB5">
        <w:rPr>
          <w:lang w:val="nl-BE"/>
        </w:rPr>
        <w:t xml:space="preserve"> = 0,943) dan Pearson (r = 0,878) omdat het rangnummers gebruikt in plaats van werkelijke waarden. Bij extreme uitschieters (panel C) is Spearman veel robuuster (</w:t>
      </w:r>
      <w:r>
        <w:t>ρ</w:t>
      </w:r>
      <w:r w:rsidRPr="00351BB5">
        <w:rPr>
          <w:lang w:val="nl-BE"/>
        </w:rPr>
        <w:t xml:space="preserve"> = 0,785) vergeleken met Pearson (r = 0,538) omdat rangnummers de invloed van extreme waarden minimaliseren. In onderzoek kom je regelmatig dergelijke situaties tegen - b</w:t>
      </w:r>
      <w:r w:rsidRPr="00351BB5">
        <w:rPr>
          <w:lang w:val="nl-BE"/>
        </w:rPr>
        <w:t>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14:paraId="0972B4D5" w14:textId="77777777" w:rsidR="002C2E15" w:rsidRPr="00351BB5" w:rsidRDefault="00EA3332">
      <w:pPr>
        <w:numPr>
          <w:ilvl w:val="0"/>
          <w:numId w:val="19"/>
        </w:numPr>
        <w:rPr>
          <w:lang w:val="nl-BE"/>
        </w:rPr>
      </w:pPr>
      <w:r w:rsidRPr="00351BB5">
        <w:rPr>
          <w:lang w:val="nl-BE"/>
        </w:rPr>
        <w:t>Wanneer de data een perfecte lineaire relatie toont</w:t>
      </w:r>
      <w:r w:rsidRPr="00351BB5">
        <w:rPr>
          <w:lang w:val="nl-BE"/>
        </w:rPr>
        <w:br/>
        <w:t xml:space="preserve">“4” = ” ❌ Fout. Bij perfecte lineaire relaties is Pearson’s r juist superieur aan Spearman’s </w:t>
      </w:r>
      <w:r>
        <w:t>ρ</w:t>
      </w:r>
      <w:r w:rsidRPr="00351BB5">
        <w:rPr>
          <w:lang w:val="nl-BE"/>
        </w:rPr>
        <w:t xml:space="preserve">.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w:t>
      </w:r>
      <w:r>
        <w:t>ρ</w:t>
      </w:r>
      <w:r w:rsidRPr="00351BB5">
        <w:rPr>
          <w:lang w:val="nl-BE"/>
        </w:rPr>
        <w:t xml:space="preserve"> = 0,959), maar Pearson heeft de voorkeur omdat het gebruik maakt van de werkelijke waarden in plaats van rangnummers. Spea</w:t>
      </w:r>
      <w:r w:rsidRPr="00351BB5">
        <w:rPr>
          <w:lang w:val="nl-BE"/>
        </w:rPr>
        <w:t>rman wordt juist gebruikt wanneer lineaire veronderstellingen geschonden worden. In onderzoek zou je Pearson kiezen voor relaties zoals ‘uren studie vs. testscores’ waar een rechtlijnige relatie verwacht wordt, en Spearman reserveren voor situaties waar die lineariteit in twijfel wordt getrokken.”</w:t>
      </w:r>
    </w:p>
    <w:p w14:paraId="108FFB84" w14:textId="77777777" w:rsidR="002C2E15" w:rsidRDefault="00EA3332">
      <w:r>
        <w:pict w14:anchorId="341946EA">
          <v:rect id="_x0000_i1042" style="width:0;height:1.5pt" o:hralign="center" o:hrstd="t" o:hr="t"/>
        </w:pict>
      </w:r>
    </w:p>
    <w:p w14:paraId="7EB0A9E7" w14:textId="77777777" w:rsidR="002C2E15" w:rsidRPr="00351BB5" w:rsidRDefault="00EA3332">
      <w:pPr>
        <w:pStyle w:val="Kop3"/>
        <w:rPr>
          <w:lang w:val="nl-BE"/>
        </w:rPr>
      </w:pPr>
      <w:bookmarkStart w:id="240" w:name="vraag-q19-analyseren"/>
      <w:bookmarkEnd w:id="239"/>
      <w:r w:rsidRPr="00351BB5">
        <w:rPr>
          <w:lang w:val="nl-BE"/>
        </w:rPr>
        <w:t>Vraag Q19 (Analyseren)</w:t>
      </w:r>
    </w:p>
    <w:p w14:paraId="5A72F089" w14:textId="77777777" w:rsidR="002C2E15" w:rsidRPr="00351BB5" w:rsidRDefault="00EA3332">
      <w:pPr>
        <w:pStyle w:val="FirstParagraph"/>
        <w:rPr>
          <w:lang w:val="nl-BE"/>
        </w:rPr>
      </w:pPr>
      <w:r w:rsidRPr="00351BB5">
        <w:rPr>
          <w:b/>
          <w:bCs/>
          <w:lang w:val="nl-BE"/>
        </w:rPr>
        <w:t>In een positieve trend, welke uitschieter (extreme waarde die afwijkt van het algemene patroon) positie vermindert r het meest?</w:t>
      </w:r>
    </w:p>
    <w:p w14:paraId="0682AE16" w14:textId="77777777" w:rsidR="002C2E15" w:rsidRDefault="00EA3332">
      <w:pPr>
        <w:pStyle w:val="Plattetekst"/>
      </w:pPr>
      <w:r>
        <w:rPr>
          <w:noProof/>
        </w:rPr>
        <w:lastRenderedPageBreak/>
        <w:drawing>
          <wp:inline distT="0" distB="0" distL="0" distR="0" wp14:anchorId="48C245F7" wp14:editId="6002EF18">
            <wp:extent cx="5334000" cy="37338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20251022_correlation_exercise_files/figure-docx/uitschieter-impact-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5E5D2E33" w14:textId="77777777" w:rsidR="002C2E15" w:rsidRPr="00351BB5" w:rsidRDefault="00EA3332">
      <w:pPr>
        <w:pStyle w:val="Bloktekst"/>
        <w:rPr>
          <w:lang w:val="nl-BE"/>
        </w:rPr>
      </w:pPr>
      <w:r w:rsidRPr="00351BB5">
        <w:rPr>
          <w:b/>
          <w:bCs/>
          <w:lang w:val="nl-BE"/>
        </w:rPr>
        <w:t>Hint:</w:t>
      </w:r>
      <w:r w:rsidRPr="00351BB5">
        <w:rPr>
          <w:lang w:val="nl-BE"/>
        </w:rPr>
        <w:t xml:space="preserve"> Denk aan punten die het lineaire patroon doorbreken.</w:t>
      </w:r>
    </w:p>
    <w:p w14:paraId="37C23AD0" w14:textId="77777777" w:rsidR="002C2E15" w:rsidRPr="00351BB5" w:rsidRDefault="00EA3332">
      <w:pPr>
        <w:numPr>
          <w:ilvl w:val="0"/>
          <w:numId w:val="20"/>
        </w:numPr>
        <w:rPr>
          <w:lang w:val="nl-BE"/>
        </w:rPr>
      </w:pPr>
      <w:r w:rsidRPr="00351BB5">
        <w:rPr>
          <w:lang w:val="nl-BE"/>
        </w:rPr>
        <w:t>Ver links‑onder (lage X, zeer lage Y)</w:t>
      </w:r>
      <w:r w:rsidRPr="00351BB5">
        <w:rPr>
          <w:lang w:val="nl-BE"/>
        </w:rPr>
        <w:br/>
        <w:t xml:space="preserve">“1” = ” ❌ Fout. Punten links-onder (lage X, lage Y) versterken juist positieve correlaties. </w:t>
      </w:r>
      <w:r w:rsidRPr="00351BB5">
        <w:rPr>
          <w:b/>
          <w:bCs/>
          <w:lang w:val="nl-BE"/>
        </w:rPr>
        <w:t>Impact van uitschieters:</w:t>
      </w:r>
      <w:r w:rsidRPr="00351BB5">
        <w:rPr>
          <w:lang w:val="nl-BE"/>
        </w:rPr>
        <w:t xml:space="preserve"> 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w:t>
      </w:r>
      <w:r w:rsidRPr="00351BB5">
        <w:rPr>
          <w:lang w:val="nl-BE"/>
        </w:rPr>
        <w:t xml:space="preserve"> uitschieter verhoogt r van 0,82 naar 0,94. </w:t>
      </w:r>
      <w:r w:rsidRPr="00351BB5">
        <w:rPr>
          <w:b/>
          <w:bCs/>
          <w:lang w:val="nl-BE"/>
        </w:rPr>
        <w:t>Praktische impact:</w:t>
      </w:r>
      <w:r w:rsidRPr="00351BB5">
        <w:rPr>
          <w:lang w:val="nl-BE"/>
        </w:rPr>
        <w:t xml:space="preserve"> 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14:paraId="315700B3" w14:textId="77777777" w:rsidR="002C2E15" w:rsidRPr="00351BB5" w:rsidRDefault="00EA3332">
      <w:pPr>
        <w:numPr>
          <w:ilvl w:val="0"/>
          <w:numId w:val="20"/>
        </w:numPr>
        <w:rPr>
          <w:lang w:val="nl-BE"/>
        </w:rPr>
      </w:pPr>
      <w:r w:rsidRPr="00351BB5">
        <w:rPr>
          <w:lang w:val="nl-BE"/>
        </w:rPr>
        <w:t>Ver rechts‑onder (hoge X, lage Y)</w:t>
      </w:r>
      <w:r w:rsidRPr="00351BB5">
        <w:rPr>
          <w:lang w:val="nl-BE"/>
        </w:rPr>
        <w:br/>
        <w:t xml:space="preserve">“2” = ” ✅ Juist! Een punt in het rechts-onder kwadrant (hoge X, lage Y) vermindert een positieve correlatie maximaal. </w:t>
      </w:r>
      <w:r w:rsidRPr="00351BB5">
        <w:rPr>
          <w:b/>
          <w:bCs/>
          <w:lang w:val="nl-BE"/>
        </w:rPr>
        <w:t>Impact van uitschieters:</w:t>
      </w:r>
      <w:r w:rsidRPr="00351BB5">
        <w:rPr>
          <w:lang w:val="nl-BE"/>
        </w:rPr>
        <w:t xml:space="preserve"> 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w:t>
      </w:r>
      <w:r w:rsidRPr="00351BB5">
        <w:rPr>
          <w:lang w:val="nl-BE"/>
        </w:rPr>
        <w:t xml:space="preserve"> van de gegevens wordt gezien. </w:t>
      </w:r>
      <w:r w:rsidRPr="00351BB5">
        <w:rPr>
          <w:b/>
          <w:bCs/>
          <w:lang w:val="nl-BE"/>
        </w:rPr>
        <w:t>Kwantitatieve impact:</w:t>
      </w:r>
      <w:r w:rsidRPr="00351BB5">
        <w:rPr>
          <w:lang w:val="nl-BE"/>
        </w:rPr>
        <w:t xml:space="preserve"> Zoals getoond in de visualisatie, vermindert deze positie de </w:t>
      </w:r>
      <w:r w:rsidRPr="00351BB5">
        <w:rPr>
          <w:lang w:val="nl-BE"/>
        </w:rPr>
        <w:lastRenderedPageBreak/>
        <w:t xml:space="preserve">correlatiecoëfficiënt dramatisch van r = 0,82 naar r = 0,28 - een verlies van ongeveer 65% van de correlatiestrekte! </w:t>
      </w:r>
      <w:r w:rsidRPr="00351BB5">
        <w:rPr>
          <w:b/>
          <w:bCs/>
          <w:lang w:val="nl-BE"/>
        </w:rPr>
        <w:t>Praktische betekenis:</w:t>
      </w:r>
      <w:r w:rsidRPr="00351BB5">
        <w:rPr>
          <w:lang w:val="nl-BE"/>
        </w:rPr>
        <w:t xml:space="preserve"> In criminologisch onderzoek zou dit bijvoorbeeld een wijk met hoge sociale cohesie maar onverwacht hoge criminaliteit vertegenwoordigen - dit doorbreekt het verwachte verband en suggereert andere verklarende factoren.”</w:t>
      </w:r>
    </w:p>
    <w:p w14:paraId="71C2A346" w14:textId="77777777" w:rsidR="002C2E15" w:rsidRPr="00351BB5" w:rsidRDefault="00EA3332">
      <w:pPr>
        <w:numPr>
          <w:ilvl w:val="0"/>
          <w:numId w:val="20"/>
        </w:numPr>
        <w:rPr>
          <w:lang w:val="nl-BE"/>
        </w:rPr>
      </w:pPr>
      <w:r w:rsidRPr="00351BB5">
        <w:rPr>
          <w:lang w:val="nl-BE"/>
        </w:rPr>
        <w:t>Ver rechts‑boven (hoge X, hoge Y)</w:t>
      </w:r>
      <w:r w:rsidRPr="00351BB5">
        <w:rPr>
          <w:lang w:val="nl-BE"/>
        </w:rPr>
        <w:br/>
        <w:t xml:space="preserve">“3” = ” ❌ Fout. Een punt rechts-boven (hoge X, hoge Y) versterkt juist een positieve correlatie in plaats van deze te verminderen. </w:t>
      </w:r>
      <w:r w:rsidRPr="00351BB5">
        <w:rPr>
          <w:b/>
          <w:bCs/>
          <w:lang w:val="nl-BE"/>
        </w:rPr>
        <w:t>Impact van uitschieters:</w:t>
      </w:r>
      <w:r w:rsidRPr="00351BB5">
        <w:rPr>
          <w:lang w:val="nl-BE"/>
        </w:rPr>
        <w:t xml:space="preserve"> Deze positie versterkt de algemene trend en maakt de correlatie sterker. Wanneer X en Y beide boven hun respectievelijke gemiddelden liggen, vermenigvuldigen hun afwijkingen zich tot een positieve bijdrage aan de correlatiecoëfficiënt. </w:t>
      </w:r>
      <w:r w:rsidRPr="00351BB5">
        <w:rPr>
          <w:b/>
          <w:bCs/>
          <w:lang w:val="nl-BE"/>
        </w:rPr>
        <w:t>Kwantitatieve impact:</w:t>
      </w:r>
      <w:r w:rsidRPr="00351BB5">
        <w:rPr>
          <w:lang w:val="nl-BE"/>
        </w:rPr>
        <w:t xml:space="preserve"> De visualisatie bevestigt dit — het toevoegen van een hoog-hoog uitschieter verhoogt r van 0,82 n</w:t>
      </w:r>
      <w:r w:rsidRPr="00351BB5">
        <w:rPr>
          <w:lang w:val="nl-BE"/>
        </w:rPr>
        <w:t xml:space="preserve">aar 0,94, een versterking van ongeveer 15%. </w:t>
      </w:r>
      <w:r w:rsidRPr="00351BB5">
        <w:rPr>
          <w:b/>
          <w:bCs/>
          <w:lang w:val="nl-BE"/>
        </w:rPr>
        <w:t>Praktische betekenis:</w:t>
      </w:r>
      <w:r w:rsidRPr="00351BB5">
        <w:rPr>
          <w:lang w:val="nl-BE"/>
        </w:rPr>
        <w:t xml:space="preserve"> 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14:paraId="52FEA2E0" w14:textId="77777777" w:rsidR="002C2E15" w:rsidRPr="00351BB5" w:rsidRDefault="00EA3332">
      <w:pPr>
        <w:numPr>
          <w:ilvl w:val="0"/>
          <w:numId w:val="20"/>
        </w:numPr>
        <w:rPr>
          <w:lang w:val="nl-BE"/>
        </w:rPr>
      </w:pPr>
      <w:r w:rsidRPr="00351BB5">
        <w:rPr>
          <w:lang w:val="nl-BE"/>
        </w:rPr>
        <w:t>Een punt precies op de lijn</w:t>
      </w:r>
      <w:r w:rsidRPr="00351BB5">
        <w:rPr>
          <w:lang w:val="nl-BE"/>
        </w:rPr>
        <w:br/>
        <w:t xml:space="preserve">“4” = ” ❌ Fout. Een punt dat precies op de regressielijn valt heeft bijna geen impact op de correlatiecoëfficiënt. </w:t>
      </w:r>
      <w:r w:rsidRPr="00351BB5">
        <w:rPr>
          <w:b/>
          <w:bCs/>
          <w:lang w:val="nl-BE"/>
        </w:rPr>
        <w:t>Impact van uitschieters:</w:t>
      </w:r>
      <w:r w:rsidRPr="00351BB5">
        <w:rPr>
          <w:lang w:val="nl-BE"/>
        </w:rPr>
        <w:t xml:space="preserve"> Punten op de lijn hebben minimale tot geen invloed op de correlatiesterkte omdat ze perfect conform zijn aan de lineaire relatie. Deze positie vertegenwoordigt geen uitschieter - het is juist een punt dat het voorspelde patroon perfect volgt. </w:t>
      </w:r>
      <w:r w:rsidRPr="00351BB5">
        <w:rPr>
          <w:b/>
          <w:bCs/>
          <w:lang w:val="nl-BE"/>
        </w:rPr>
        <w:t>Kwantitatieve impact:</w:t>
      </w:r>
      <w:r w:rsidRPr="00351BB5">
        <w:rPr>
          <w:lang w:val="nl-BE"/>
        </w:rPr>
        <w:t xml:space="preserve"> Dergelijke punten hebben nul of minimale afwijking van het voorspelde model, dus ze veranderen r nauwelijk</w:t>
      </w:r>
      <w:r w:rsidRPr="00351BB5">
        <w:rPr>
          <w:lang w:val="nl-BE"/>
        </w:rPr>
        <w:t xml:space="preserve">s. </w:t>
      </w:r>
      <w:r w:rsidRPr="00351BB5">
        <w:rPr>
          <w:b/>
          <w:bCs/>
          <w:lang w:val="nl-BE"/>
        </w:rPr>
        <w:t>Conceptuele verwarring:</w:t>
      </w:r>
      <w:r w:rsidRPr="00351BB5">
        <w:rPr>
          <w:lang w:val="nl-BE"/>
        </w:rPr>
        <w:t xml:space="preserve"> Dit antwoord toont een misverstand over wat constitueert als een ‘uitschieter’. Uitschieters zijn per definitie punten die substantial afwijken van het algemene patroon. </w:t>
      </w:r>
      <w:r w:rsidRPr="00351BB5">
        <w:rPr>
          <w:b/>
          <w:bCs/>
          <w:lang w:val="nl-BE"/>
        </w:rPr>
        <w:t>Praktische betekenis:</w:t>
      </w:r>
      <w:r w:rsidRPr="00351BB5">
        <w:rPr>
          <w:lang w:val="nl-BE"/>
        </w:rPr>
        <w:t xml:space="preserve"> In onderzoek zijn dit de ‘voorspelbare’ gevallen die exact doen wat het model verwacht - ze bevestigen noch weerleggen de relatie.”</w:t>
      </w:r>
    </w:p>
    <w:p w14:paraId="0DBB3B54" w14:textId="77777777" w:rsidR="002C2E15" w:rsidRDefault="00EA3332">
      <w:r>
        <w:pict w14:anchorId="6B9B47CE">
          <v:rect id="_x0000_i1043" style="width:0;height:1.5pt" o:hralign="center" o:hrstd="t" o:hr="t"/>
        </w:pict>
      </w:r>
    </w:p>
    <w:p w14:paraId="62DFB1B9" w14:textId="77777777" w:rsidR="002C2E15" w:rsidRPr="00351BB5" w:rsidRDefault="00EA3332">
      <w:pPr>
        <w:pStyle w:val="Kop3"/>
        <w:rPr>
          <w:lang w:val="nl-BE"/>
        </w:rPr>
      </w:pPr>
      <w:bookmarkStart w:id="241" w:name="vraag-q20-begrijpen"/>
      <w:bookmarkEnd w:id="240"/>
      <w:r w:rsidRPr="00351BB5">
        <w:rPr>
          <w:lang w:val="nl-BE"/>
        </w:rPr>
        <w:t>Vraag Q20 (Begrijpen)</w:t>
      </w:r>
    </w:p>
    <w:p w14:paraId="3AB1E67E" w14:textId="77777777" w:rsidR="002C2E15" w:rsidRPr="00351BB5" w:rsidRDefault="00EA3332">
      <w:pPr>
        <w:pStyle w:val="FirstParagraph"/>
        <w:rPr>
          <w:lang w:val="nl-BE"/>
        </w:rPr>
      </w:pPr>
      <w:r w:rsidRPr="00351BB5">
        <w:rPr>
          <w:b/>
          <w:bCs/>
          <w:lang w:val="nl-BE"/>
        </w:rPr>
        <w:t>Waarom gebruikt Pearson’s correlatie gestandaardiseerde waarden (z-scores) in plaats van de oorspronkelijke meetwaarden? Een criminoloog vergelijkt inkomen (in euro’s) met het aantal misdrijven per buurt.</w:t>
      </w:r>
    </w:p>
    <w:p w14:paraId="55E432E8" w14:textId="77777777" w:rsidR="002C2E15" w:rsidRPr="00351BB5" w:rsidRDefault="00EA3332">
      <w:pPr>
        <w:pStyle w:val="Plattetekst"/>
        <w:rPr>
          <w:lang w:val="nl-BE"/>
        </w:rPr>
      </w:pPr>
      <w:r w:rsidRPr="00351BB5">
        <w:rPr>
          <w:i/>
          <w:iCs/>
          <w:lang w:val="nl-BE"/>
        </w:rPr>
        <w:t xml:space="preserve">Begrip ‘standardisatie’: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w:t>
      </w:r>
      <w:r w:rsidRPr="00351BB5">
        <w:rPr>
          <w:i/>
          <w:iCs/>
          <w:lang w:val="nl-BE"/>
        </w:rPr>
        <w:lastRenderedPageBreak/>
        <w:t>eenheden.</w:t>
      </w:r>
      <w:r w:rsidRPr="00351BB5">
        <w:rPr>
          <w:lang w:val="nl-BE"/>
        </w:rPr>
        <w:t xml:space="preserve"> Standardisatie is cruciaal voor het vergelijken van variabelen om betekenisvol te zijn</w:t>
      </w:r>
    </w:p>
    <w:p w14:paraId="2E81E4E5" w14:textId="77777777" w:rsidR="002C2E15" w:rsidRPr="00351BB5" w:rsidRDefault="00EA3332">
      <w:pPr>
        <w:pStyle w:val="Bloktekst"/>
        <w:rPr>
          <w:lang w:val="nl-BE"/>
        </w:rPr>
      </w:pPr>
      <w:r w:rsidRPr="00351BB5">
        <w:rPr>
          <w:b/>
          <w:bCs/>
          <w:lang w:val="nl-BE"/>
        </w:rPr>
        <w:t>Hint:</w:t>
      </w:r>
      <w:r w:rsidRPr="00351BB5">
        <w:rPr>
          <w:lang w:val="nl-BE"/>
        </w:rPr>
        <w:t xml:space="preserve"> Denk aan wat er gebeurt als één variabele in euro’s en de andere in aantal misdrijven wordt gemeten.</w:t>
      </w:r>
    </w:p>
    <w:p w14:paraId="4836ED46" w14:textId="77777777" w:rsidR="002C2E15" w:rsidRPr="00351BB5" w:rsidRDefault="00EA3332">
      <w:pPr>
        <w:numPr>
          <w:ilvl w:val="0"/>
          <w:numId w:val="21"/>
        </w:numPr>
        <w:rPr>
          <w:lang w:val="nl-BE"/>
        </w:rPr>
      </w:pPr>
      <w:r w:rsidRPr="00351BB5">
        <w:rPr>
          <w:lang w:val="nl-BE"/>
        </w:rPr>
        <w:t>Om uitschieters te elimineren en de data normaler te maken</w:t>
      </w:r>
      <w:r w:rsidRPr="00351BB5">
        <w:rPr>
          <w:lang w:val="nl-BE"/>
        </w:rPr>
        <w:br/>
        <w:t xml:space="preserve">“1” =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w:t>
      </w:r>
      <w:r w:rsidRPr="00351BB5">
        <w:rPr>
          <w:lang w:val="nl-BE"/>
        </w:rPr>
        <w:t>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14:paraId="7E39663A" w14:textId="77777777" w:rsidR="002C2E15" w:rsidRPr="00351BB5" w:rsidRDefault="00EA3332">
      <w:pPr>
        <w:numPr>
          <w:ilvl w:val="0"/>
          <w:numId w:val="21"/>
        </w:numPr>
        <w:rPr>
          <w:lang w:val="nl-BE"/>
        </w:rPr>
      </w:pPr>
      <w:r w:rsidRPr="00351BB5">
        <w:rPr>
          <w:lang w:val="nl-BE"/>
        </w:rPr>
        <w:t>Om de correlatie te versterken en statistisch significanter te maken</w:t>
      </w:r>
      <w:r w:rsidRPr="00351BB5">
        <w:rPr>
          <w:lang w:val="nl-BE"/>
        </w:rPr>
        <w:br/>
        <w:t>“2” =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w:t>
      </w:r>
      <w:r w:rsidRPr="00351BB5">
        <w:rPr>
          <w:lang w:val="nl-BE"/>
        </w:rPr>
        <w:t xml:space="preserve"> wanneer variabelen verschillende eenheden hebben. In onderzoek zou het verkeerd zijn om standardisatie te gebruiken om correlaties ‘beter’ te laten lijken - het is simpelweg een technische noodzaak voor juiste berekening wanneer verschillende meetschalen worden vergeleken.”</w:t>
      </w:r>
    </w:p>
    <w:p w14:paraId="7B13AA11" w14:textId="77777777" w:rsidR="002C2E15" w:rsidRPr="00351BB5" w:rsidRDefault="00EA3332">
      <w:pPr>
        <w:numPr>
          <w:ilvl w:val="0"/>
          <w:numId w:val="21"/>
        </w:numPr>
        <w:rPr>
          <w:lang w:val="nl-BE"/>
        </w:rPr>
      </w:pPr>
      <w:r w:rsidRPr="00351BB5">
        <w:rPr>
          <w:lang w:val="nl-BE"/>
        </w:rPr>
        <w:t>Om ervoor te zorgen dat beide variabelen positief zijn voor de berekening</w:t>
      </w:r>
      <w:r w:rsidRPr="00351BB5">
        <w:rPr>
          <w:lang w:val="nl-BE"/>
        </w:rPr>
        <w:br/>
        <w:t>“3” =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w:t>
      </w:r>
      <w:r w:rsidRPr="00351BB5">
        <w:rPr>
          <w:lang w:val="nl-BE"/>
        </w:rPr>
        <w:t>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14:paraId="3C7036B4" w14:textId="77777777" w:rsidR="002C2E15" w:rsidRPr="00351BB5" w:rsidRDefault="00EA3332">
      <w:pPr>
        <w:numPr>
          <w:ilvl w:val="0"/>
          <w:numId w:val="21"/>
        </w:numPr>
        <w:rPr>
          <w:lang w:val="nl-BE"/>
        </w:rPr>
      </w:pPr>
      <w:r w:rsidRPr="00351BB5">
        <w:rPr>
          <w:lang w:val="nl-BE"/>
        </w:rPr>
        <w:t>Om variabelen met verschillende eenheden en schalen vergelijkbaar te maken in één correlatiemaat</w:t>
      </w:r>
      <w:r w:rsidRPr="00351BB5">
        <w:rPr>
          <w:lang w:val="nl-BE"/>
        </w:rPr>
        <w:br/>
      </w:r>
      <w:r w:rsidRPr="00351BB5">
        <w:rPr>
          <w:lang w:val="nl-BE"/>
        </w:rPr>
        <w:lastRenderedPageBreak/>
        <w:t xml:space="preserve">“4” =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t>
      </w:r>
      <w:r w:rsidRPr="00351BB5">
        <w:rPr>
          <w:lang w:val="nl-BE"/>
        </w:rPr>
        <w:t>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14:paraId="37EF59DA" w14:textId="77777777" w:rsidR="002C2E15" w:rsidRDefault="00EA3332">
      <w:r>
        <w:pict w14:anchorId="3F1E8CBE">
          <v:rect id="_x0000_i1044" style="width:0;height:1.5pt" o:hralign="center" o:hrstd="t" o:hr="t"/>
        </w:pict>
      </w:r>
    </w:p>
    <w:p w14:paraId="7456DE74" w14:textId="77777777" w:rsidR="002C2E15" w:rsidRPr="00351BB5" w:rsidRDefault="00EA3332">
      <w:pPr>
        <w:pStyle w:val="Kop2"/>
        <w:rPr>
          <w:lang w:val="nl-BE"/>
        </w:rPr>
      </w:pPr>
      <w:bookmarkStart w:id="242" w:name="evalueren-niveau-3-vragen"/>
      <w:bookmarkEnd w:id="237"/>
      <w:bookmarkEnd w:id="241"/>
      <w:r w:rsidRPr="00351BB5">
        <w:rPr>
          <w:lang w:val="nl-BE"/>
        </w:rPr>
        <w:t>EVALUEREN NIVEAU (3 vragen)</w:t>
      </w:r>
    </w:p>
    <w:p w14:paraId="43A0F550" w14:textId="77777777" w:rsidR="002C2E15" w:rsidRPr="00351BB5" w:rsidRDefault="00EA3332">
      <w:pPr>
        <w:pStyle w:val="Kop3"/>
        <w:rPr>
          <w:lang w:val="nl-BE"/>
        </w:rPr>
      </w:pPr>
      <w:bookmarkStart w:id="243" w:name="vraag-q21-begrijpen"/>
      <w:r w:rsidRPr="00351BB5">
        <w:rPr>
          <w:lang w:val="nl-BE"/>
        </w:rPr>
        <w:t>Vraag Q21 (Begrijpen)</w:t>
      </w:r>
    </w:p>
    <w:p w14:paraId="10EFCA91" w14:textId="77777777" w:rsidR="002C2E15" w:rsidRDefault="00EA3332">
      <w:pPr>
        <w:pStyle w:val="FirstParagraph"/>
      </w:pPr>
      <w:r w:rsidRPr="00351BB5">
        <w:rPr>
          <w:b/>
          <w:bCs/>
          <w:lang w:val="nl-BE"/>
        </w:rPr>
        <w:t xml:space="preserve">Een criminoloog rapporteert een correlatie van r = 0,40 tussen sociaaleconomische status en criminaliteitscijfers. </w:t>
      </w:r>
      <w:r>
        <w:rPr>
          <w:b/>
          <w:bCs/>
        </w:rPr>
        <w:t>Wat is de meest accurate interpretatie van deze correlatie?</w:t>
      </w:r>
    </w:p>
    <w:p w14:paraId="5A3AE19C" w14:textId="77777777" w:rsidR="002C2E15" w:rsidRDefault="00EA3332">
      <w:pPr>
        <w:pStyle w:val="Plattetekst"/>
      </w:pPr>
      <w:r>
        <w:rPr>
          <w:noProof/>
        </w:rPr>
        <w:drawing>
          <wp:inline distT="0" distB="0" distL="0" distR="0" wp14:anchorId="120A25E0" wp14:editId="2A5BB57A">
            <wp:extent cx="5334000" cy="35560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20251022_correlation_exercise_files/figure-docx/interpretatie-correlatie-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1FEDFBB6" w14:textId="77777777" w:rsidR="002C2E15" w:rsidRPr="00351BB5" w:rsidRDefault="00EA3332">
      <w:pPr>
        <w:pStyle w:val="Bloktekst"/>
        <w:rPr>
          <w:lang w:val="nl-BE"/>
        </w:rPr>
      </w:pPr>
      <w:r w:rsidRPr="00351BB5">
        <w:rPr>
          <w:b/>
          <w:bCs/>
          <w:lang w:val="nl-BE"/>
        </w:rPr>
        <w:t>Hint:</w:t>
      </w:r>
      <w:r w:rsidRPr="00351BB5">
        <w:rPr>
          <w:lang w:val="nl-BE"/>
        </w:rPr>
        <w:t xml:space="preserve"> Denk aan richting, sterkte, en hoeveel variantie wordt verklaard.</w:t>
      </w:r>
    </w:p>
    <w:p w14:paraId="07DE2706" w14:textId="77777777" w:rsidR="002C2E15" w:rsidRPr="00351BB5" w:rsidRDefault="00EA3332">
      <w:pPr>
        <w:numPr>
          <w:ilvl w:val="0"/>
          <w:numId w:val="22"/>
        </w:numPr>
        <w:rPr>
          <w:lang w:val="nl-BE"/>
        </w:rPr>
      </w:pPr>
      <w:r w:rsidRPr="00351BB5">
        <w:rPr>
          <w:lang w:val="nl-BE"/>
        </w:rPr>
        <w:lastRenderedPageBreak/>
        <w:t>Een sterke positieve relatie waarbij SES 40% van criminaliteit verklaart</w:t>
      </w:r>
      <w:r w:rsidRPr="00351BB5">
        <w:rPr>
          <w:lang w:val="nl-BE"/>
        </w:rPr>
        <w:br/>
        <w:t xml:space="preserve">“1” =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w:t>
      </w:r>
      <w:r w:rsidRPr="00351BB5">
        <w:rPr>
          <w:lang w:val="nl-BE"/>
        </w:rPr>
        <w:t>van 0,40 duidt op een nuttige maar beperkte relatie waarbij vele andere factoren (zoals buurtkenmerken, gezinsstructuur, peer invloeden) de overige 84% van de variantie in criminaliteitscijfers verklaren.”</w:t>
      </w:r>
    </w:p>
    <w:p w14:paraId="708BC39B" w14:textId="77777777" w:rsidR="002C2E15" w:rsidRPr="00351BB5" w:rsidRDefault="00EA3332">
      <w:pPr>
        <w:numPr>
          <w:ilvl w:val="0"/>
          <w:numId w:val="22"/>
        </w:numPr>
        <w:rPr>
          <w:lang w:val="nl-BE"/>
        </w:rPr>
      </w:pPr>
      <w:r w:rsidRPr="00351BB5">
        <w:rPr>
          <w:lang w:val="nl-BE"/>
        </w:rPr>
        <w:t>Een matige positieve relatie waarbij SES en criminaliteit 16% gedeelde variantie hebben</w:t>
      </w:r>
      <w:r w:rsidRPr="00351BB5">
        <w:rPr>
          <w:lang w:val="nl-BE"/>
        </w:rPr>
        <w:br/>
        <w:t>“2” =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w:t>
      </w:r>
      <w:r w:rsidRPr="00351BB5">
        <w:rPr>
          <w:lang w:val="nl-BE"/>
        </w:rPr>
        <w:t>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14:paraId="3CDBF484" w14:textId="77777777" w:rsidR="002C2E15" w:rsidRPr="00351BB5" w:rsidRDefault="00EA3332">
      <w:pPr>
        <w:numPr>
          <w:ilvl w:val="0"/>
          <w:numId w:val="22"/>
        </w:numPr>
        <w:rPr>
          <w:lang w:val="nl-BE"/>
        </w:rPr>
      </w:pPr>
      <w:r w:rsidRPr="00351BB5">
        <w:rPr>
          <w:lang w:val="nl-BE"/>
        </w:rPr>
        <w:t>Een zwakke relatie die statistisch niet betekenisvol is</w:t>
      </w:r>
      <w:r w:rsidRPr="00351BB5">
        <w:rPr>
          <w:lang w:val="nl-BE"/>
        </w:rPr>
        <w:br/>
        <w:t>“3” =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w:t>
      </w:r>
      <w:r w:rsidRPr="00351BB5">
        <w:rPr>
          <w:lang w:val="nl-BE"/>
        </w:rPr>
        <w:t xml:space="preserve"> is belangrijk om sterkte (effect size) te onderscheiden van statistische significantie - zelfs relatief kleine correlaties kunnen statistisch significant zijn met grote steekproeven, terwijl grote correlaties niet-significant kunnen zijn in zeer kleine steekproeven.”</w:t>
      </w:r>
    </w:p>
    <w:p w14:paraId="5D40324F" w14:textId="77777777" w:rsidR="002C2E15" w:rsidRPr="00351BB5" w:rsidRDefault="00EA3332">
      <w:pPr>
        <w:numPr>
          <w:ilvl w:val="0"/>
          <w:numId w:val="22"/>
        </w:numPr>
        <w:rPr>
          <w:lang w:val="nl-BE"/>
        </w:rPr>
      </w:pPr>
      <w:r w:rsidRPr="00351BB5">
        <w:rPr>
          <w:lang w:val="nl-BE"/>
        </w:rPr>
        <w:t>Een perfecte relatie die causaliteit bewijst tussen SES en criminaliteit</w:t>
      </w:r>
      <w:r w:rsidRPr="00351BB5">
        <w:rPr>
          <w:lang w:val="nl-BE"/>
        </w:rPr>
        <w:br/>
        <w:t xml:space="preserve">“4” =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w:t>
      </w:r>
      <w:r w:rsidRPr="00351BB5">
        <w:rPr>
          <w:lang w:val="nl-BE"/>
        </w:rPr>
        <w:lastRenderedPageBreak/>
        <w:t>vari</w:t>
      </w:r>
      <w:r w:rsidRPr="00351BB5">
        <w:rPr>
          <w:lang w:val="nl-BE"/>
        </w:rPr>
        <w:t>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14:paraId="02D6F00C" w14:textId="77777777" w:rsidR="002C2E15" w:rsidRDefault="00EA3332">
      <w:r>
        <w:pict w14:anchorId="1B4DDE84">
          <v:rect id="_x0000_i1045" style="width:0;height:1.5pt" o:hralign="center" o:hrstd="t" o:hr="t"/>
        </w:pict>
      </w:r>
    </w:p>
    <w:p w14:paraId="0AC3ACB1" w14:textId="77777777" w:rsidR="002C2E15" w:rsidRPr="00351BB5" w:rsidRDefault="00EA3332">
      <w:pPr>
        <w:pStyle w:val="Kop3"/>
        <w:rPr>
          <w:lang w:val="nl-BE"/>
        </w:rPr>
      </w:pPr>
      <w:bookmarkStart w:id="244" w:name="vraag-q22-evalueren"/>
      <w:bookmarkEnd w:id="243"/>
      <w:r w:rsidRPr="00351BB5">
        <w:rPr>
          <w:lang w:val="nl-BE"/>
        </w:rPr>
        <w:t>Vraag Q22 (Evalueren)</w:t>
      </w:r>
    </w:p>
    <w:p w14:paraId="0FC4BBDA" w14:textId="77777777" w:rsidR="002C2E15" w:rsidRPr="00351BB5" w:rsidRDefault="00EA3332">
      <w:pPr>
        <w:pStyle w:val="FirstParagraph"/>
        <w:rPr>
          <w:lang w:val="nl-BE"/>
        </w:rPr>
      </w:pPr>
      <w:r w:rsidRPr="00351BB5">
        <w:rPr>
          <w:b/>
          <w:bCs/>
          <w:lang w:val="nl-BE"/>
        </w:rPr>
        <w:t>Een nieuwsartikel beweert: “Sterke correlatie (r = 0,65) tussen buurtwaakprogramma’s en verminderde inbraken bewijst dat deze programma’s zeer effectieve misdaadpreventie instrumenten zijn.” Evalueer deze statistische claim.</w:t>
      </w:r>
    </w:p>
    <w:p w14:paraId="0967517D" w14:textId="77777777" w:rsidR="002C2E15" w:rsidRPr="00351BB5" w:rsidRDefault="00EA3332">
      <w:pPr>
        <w:pStyle w:val="Bloktekst"/>
        <w:rPr>
          <w:lang w:val="nl-BE"/>
        </w:rPr>
      </w:pPr>
      <w:r w:rsidRPr="00351BB5">
        <w:rPr>
          <w:b/>
          <w:bCs/>
          <w:lang w:val="nl-BE"/>
        </w:rPr>
        <w:t>Hint:</w:t>
      </w:r>
      <w:r w:rsidRPr="00351BB5">
        <w:rPr>
          <w:lang w:val="nl-BE"/>
        </w:rPr>
        <w:t xml:space="preserve"> Overweeg correlatie vs. causaliteit, verstorende variabelen en onderzoeksontwerp beperkingen.</w:t>
      </w:r>
    </w:p>
    <w:p w14:paraId="5BADCE96" w14:textId="77777777" w:rsidR="002C2E15" w:rsidRPr="00351BB5" w:rsidRDefault="00EA3332">
      <w:pPr>
        <w:numPr>
          <w:ilvl w:val="0"/>
          <w:numId w:val="23"/>
        </w:numPr>
        <w:rPr>
          <w:lang w:val="nl-BE"/>
        </w:rPr>
      </w:pPr>
      <w:r w:rsidRPr="00351BB5">
        <w:rPr>
          <w:lang w:val="nl-BE"/>
        </w:rPr>
        <w:t>Ongeldig - correlatie bewijst geen oorzakelijk verband; buurtkenmerken kunnen beide variabelen verklaren</w:t>
      </w:r>
      <w:r w:rsidRPr="00351BB5">
        <w:rPr>
          <w:lang w:val="nl-BE"/>
        </w:rPr>
        <w:br/>
        <w:t>“1” =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w:t>
      </w:r>
      <w:r w:rsidRPr="00351BB5">
        <w:rPr>
          <w:lang w:val="nl-BE"/>
        </w:rPr>
        <w:t>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14:paraId="35DB2C18" w14:textId="77777777" w:rsidR="002C2E15" w:rsidRPr="00351BB5" w:rsidRDefault="00EA3332">
      <w:pPr>
        <w:numPr>
          <w:ilvl w:val="0"/>
          <w:numId w:val="23"/>
        </w:numPr>
        <w:rPr>
          <w:lang w:val="nl-BE"/>
        </w:rPr>
      </w:pPr>
      <w:r w:rsidRPr="00351BB5">
        <w:rPr>
          <w:lang w:val="nl-BE"/>
        </w:rPr>
        <w:t>Geldige conclusie - sterke correlatie biedt voldoende bewijs van effectiviteit</w:t>
      </w:r>
      <w:r w:rsidRPr="00351BB5">
        <w:rPr>
          <w:lang w:val="nl-BE"/>
        </w:rPr>
        <w:br/>
        <w:t>“2” =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w:t>
      </w:r>
      <w:r w:rsidRPr="00351BB5">
        <w:rPr>
          <w:lang w:val="nl-BE"/>
        </w:rPr>
        <w:t>xperimentele of quasi-experimentele ontwerpen (zoals gerandomiseerde gecontroleerde trials of regressie discontinuïteit). Het nieuwsartikel maakt een fundamentele fout in statistische interpretatie die zou kunnen leiden tot verkeerd toegewezen misdaadpreventie middelen.”</w:t>
      </w:r>
    </w:p>
    <w:p w14:paraId="34375D8D" w14:textId="77777777" w:rsidR="002C2E15" w:rsidRPr="00351BB5" w:rsidRDefault="00EA3332">
      <w:pPr>
        <w:numPr>
          <w:ilvl w:val="0"/>
          <w:numId w:val="23"/>
        </w:numPr>
        <w:rPr>
          <w:lang w:val="nl-BE"/>
        </w:rPr>
      </w:pPr>
      <w:r w:rsidRPr="00351BB5">
        <w:rPr>
          <w:lang w:val="nl-BE"/>
        </w:rPr>
        <w:t>Ongeldig - r = 0,65 is te zwak om conclusies te ondersteunen</w:t>
      </w:r>
      <w:r w:rsidRPr="00351BB5">
        <w:rPr>
          <w:lang w:val="nl-BE"/>
        </w:rPr>
        <w:br/>
        <w:t xml:space="preserve">“3” = ” ❌ Fout. De correlatiesterkte is niet het hoofdprobleem; causaliteit vs. correlatie wel. In feite zou r = 0,65 over het algemeen als een sterke correlatie </w:t>
      </w:r>
      <w:r w:rsidRPr="00351BB5">
        <w:rPr>
          <w:lang w:val="nl-BE"/>
        </w:rPr>
        <w:lastRenderedPageBreak/>
        <w:t>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w:t>
      </w:r>
      <w:r w:rsidRPr="00351BB5">
        <w:rPr>
          <w:lang w:val="nl-BE"/>
        </w:rPr>
        <w:t>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14:paraId="4B0CB2FA" w14:textId="77777777" w:rsidR="002C2E15" w:rsidRPr="00351BB5" w:rsidRDefault="00EA3332">
      <w:pPr>
        <w:numPr>
          <w:ilvl w:val="0"/>
          <w:numId w:val="23"/>
        </w:numPr>
        <w:rPr>
          <w:lang w:val="nl-BE"/>
        </w:rPr>
      </w:pPr>
      <w:r w:rsidRPr="00351BB5">
        <w:rPr>
          <w:lang w:val="nl-BE"/>
        </w:rPr>
        <w:t>Geldig als de steekproefgrootte groot genoeg was</w:t>
      </w:r>
      <w:r w:rsidRPr="00351BB5">
        <w:rPr>
          <w:lang w:val="nl-BE"/>
        </w:rPr>
        <w:br/>
        <w:t>“4” =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w:t>
      </w:r>
      <w:r w:rsidRPr="00351BB5">
        <w:rPr>
          <w:lang w:val="nl-BE"/>
        </w:rPr>
        <w:t>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14:paraId="413B08F9" w14:textId="77777777" w:rsidR="002C2E15" w:rsidRDefault="00EA3332">
      <w:r>
        <w:pict w14:anchorId="155E3596">
          <v:rect id="_x0000_i1046" style="width:0;height:1.5pt" o:hralign="center" o:hrstd="t" o:hr="t"/>
        </w:pict>
      </w:r>
    </w:p>
    <w:p w14:paraId="10D3FE5E" w14:textId="28DB436E" w:rsidR="002C2E15" w:rsidRPr="00351BB5" w:rsidDel="00497880" w:rsidRDefault="00EA3332">
      <w:pPr>
        <w:pStyle w:val="Kop3"/>
        <w:rPr>
          <w:del w:id="245" w:author="Ann De Buck" w:date="2025-10-27T12:11:00Z" w16du:dateUtc="2025-10-27T11:11:00Z"/>
          <w:lang w:val="nl-BE"/>
        </w:rPr>
      </w:pPr>
      <w:bookmarkStart w:id="246" w:name="vraag-q23-begrijpen"/>
      <w:bookmarkEnd w:id="244"/>
      <w:del w:id="247" w:author="Ann De Buck" w:date="2025-10-27T12:11:00Z" w16du:dateUtc="2025-10-27T11:11:00Z">
        <w:r w:rsidRPr="00351BB5" w:rsidDel="00497880">
          <w:rPr>
            <w:lang w:val="nl-BE"/>
          </w:rPr>
          <w:delText>Vraag Q23 (Begrijpen)</w:delText>
        </w:r>
      </w:del>
    </w:p>
    <w:p w14:paraId="2FD221AF" w14:textId="3C1C5F2E" w:rsidR="002C2E15" w:rsidRPr="00351BB5" w:rsidDel="00497880" w:rsidRDefault="00EA3332">
      <w:pPr>
        <w:pStyle w:val="FirstParagraph"/>
        <w:rPr>
          <w:del w:id="248" w:author="Ann De Buck" w:date="2025-10-27T12:11:00Z" w16du:dateUtc="2025-10-27T11:11:00Z"/>
          <w:lang w:val="nl-BE"/>
        </w:rPr>
      </w:pPr>
      <w:del w:id="249" w:author="Ann De Buck" w:date="2025-10-27T12:11:00Z" w16du:dateUtc="2025-10-27T11:11:00Z">
        <w:r w:rsidRPr="00351BB5" w:rsidDel="00497880">
          <w:rPr>
            <w:b/>
            <w:bCs/>
            <w:lang w:val="nl-BE"/>
          </w:rPr>
          <w:delText>Welke belangrijkste veronderstellingen (aannames) moet je controleren voordat je Pearson’s correlatiecoëfficiënt (r) gebruikt en interpreteert?</w:delText>
        </w:r>
      </w:del>
    </w:p>
    <w:p w14:paraId="2B62FFA2" w14:textId="61427A0E" w:rsidR="002C2E15" w:rsidRPr="00351BB5" w:rsidDel="00497880" w:rsidRDefault="00EA3332">
      <w:pPr>
        <w:pStyle w:val="Plattetekst"/>
        <w:rPr>
          <w:del w:id="250" w:author="Ann De Buck" w:date="2025-10-27T12:11:00Z" w16du:dateUtc="2025-10-27T11:11:00Z"/>
          <w:lang w:val="nl-BE"/>
        </w:rPr>
      </w:pPr>
      <w:del w:id="251" w:author="Ann De Buck" w:date="2025-10-27T12:11:00Z" w16du:dateUtc="2025-10-27T11:11:00Z">
        <w:r w:rsidRPr="00351BB5" w:rsidDel="00497880">
          <w:rPr>
            <w:i/>
            <w:iCs/>
            <w:lang w:val="nl-BE"/>
          </w:rPr>
          <w:delText>Begrip ‘veronderstellingen’: Statistische veronderstellingen zijn voorwaarden die vervuld moeten zijn opdat een statistische methode geldig en betrouwbaar is. Als deze aannames geschonden worden, kunnen de resultaten misleidend of incorrect zijn.</w:delText>
        </w:r>
      </w:del>
    </w:p>
    <w:p w14:paraId="0FF5A127" w14:textId="4C27ACAA" w:rsidR="002C2E15" w:rsidDel="00497880" w:rsidRDefault="00EA3332">
      <w:pPr>
        <w:pStyle w:val="Plattetekst"/>
        <w:rPr>
          <w:del w:id="252" w:author="Ann De Buck" w:date="2025-10-27T12:11:00Z" w16du:dateUtc="2025-10-27T11:11:00Z"/>
        </w:rPr>
      </w:pPr>
      <w:del w:id="253" w:author="Ann De Buck" w:date="2025-10-27T12:11:00Z" w16du:dateUtc="2025-10-27T11:11:00Z">
        <w:r w:rsidDel="00497880">
          <w:rPr>
            <w:noProof/>
          </w:rPr>
          <w:drawing>
            <wp:inline distT="0" distB="0" distL="0" distR="0" wp14:anchorId="5A3A87D8" wp14:editId="127A46D5">
              <wp:extent cx="5334000" cy="44450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20251022_correlation_exercise_files/figure-docx/correlatie-aannames-1.png"/>
                      <pic:cNvPicPr>
                        <a:picLocks noChangeAspect="1" noChangeArrowheads="1"/>
                      </pic:cNvPicPr>
                    </pic:nvPicPr>
                    <pic:blipFill>
                      <a:blip r:embed="rId13"/>
                      <a:stretch>
                        <a:fillRect/>
                      </a:stretch>
                    </pic:blipFill>
                    <pic:spPr bwMode="auto">
                      <a:xfrm>
                        <a:off x="0" y="0"/>
                        <a:ext cx="5334000" cy="4445000"/>
                      </a:xfrm>
                      <a:prstGeom prst="rect">
                        <a:avLst/>
                      </a:prstGeom>
                      <a:noFill/>
                      <a:ln w="9525">
                        <a:noFill/>
                        <a:headEnd/>
                        <a:tailEnd/>
                      </a:ln>
                    </pic:spPr>
                  </pic:pic>
                </a:graphicData>
              </a:graphic>
            </wp:inline>
          </w:drawing>
        </w:r>
      </w:del>
    </w:p>
    <w:p w14:paraId="5D340A97" w14:textId="18BB56FC" w:rsidR="002C2E15" w:rsidRPr="00351BB5" w:rsidDel="00497880" w:rsidRDefault="00EA3332">
      <w:pPr>
        <w:pStyle w:val="Plattetekst"/>
        <w:rPr>
          <w:del w:id="254" w:author="Ann De Buck" w:date="2025-10-27T12:11:00Z" w16du:dateUtc="2025-10-27T11:11:00Z"/>
          <w:lang w:val="nl-BE"/>
        </w:rPr>
      </w:pPr>
      <w:del w:id="255" w:author="Ann De Buck" w:date="2025-10-27T12:11:00Z" w16du:dateUtc="2025-10-27T11:11:00Z">
        <w:r w:rsidRPr="00351BB5" w:rsidDel="00497880">
          <w:rPr>
            <w:b/>
            <w:bCs/>
            <w:lang w:val="nl-BE"/>
          </w:rPr>
          <w:delText>Kernconcepten:</w:delText>
        </w:r>
        <w:r w:rsidRPr="00351BB5" w:rsidDel="00497880">
          <w:rPr>
            <w:lang w:val="nl-BE"/>
          </w:rPr>
          <w:delText xml:space="preserve"> - </w:delText>
        </w:r>
        <w:r w:rsidRPr="00351BB5" w:rsidDel="00497880">
          <w:rPr>
            <w:b/>
            <w:bCs/>
            <w:lang w:val="nl-BE"/>
          </w:rPr>
          <w:delText>Lineariteit</w:delText>
        </w:r>
        <w:r w:rsidRPr="00351BB5" w:rsidDel="00497880">
          <w:rPr>
            <w:lang w:val="nl-BE"/>
          </w:rPr>
          <w:delText xml:space="preserve">: Relatie moet rechtlijnig zijn (niet gebogen) - </w:delText>
        </w:r>
        <w:r w:rsidRPr="00351BB5" w:rsidDel="00497880">
          <w:rPr>
            <w:b/>
            <w:bCs/>
            <w:lang w:val="nl-BE"/>
          </w:rPr>
          <w:delText>Continue data</w:delText>
        </w:r>
        <w:r w:rsidRPr="00351BB5" w:rsidDel="00497880">
          <w:rPr>
            <w:lang w:val="nl-BE"/>
          </w:rPr>
          <w:delText xml:space="preserve">: Interval/ratio meetschaal vereist - </w:delText>
        </w:r>
        <w:r w:rsidRPr="00351BB5" w:rsidDel="00497880">
          <w:rPr>
            <w:b/>
            <w:bCs/>
            <w:lang w:val="nl-BE"/>
          </w:rPr>
          <w:delText>Normaliteit</w:delText>
        </w:r>
        <w:r w:rsidRPr="00351BB5" w:rsidDel="00497880">
          <w:rPr>
            <w:lang w:val="nl-BE"/>
          </w:rPr>
          <w:delText xml:space="preserve">: Data benadert normale verdeling - </w:delText>
        </w:r>
        <w:r w:rsidRPr="00351BB5" w:rsidDel="00497880">
          <w:rPr>
            <w:b/>
            <w:bCs/>
            <w:lang w:val="nl-BE"/>
          </w:rPr>
          <w:delText>Geen uitschieters</w:delText>
        </w:r>
        <w:r w:rsidRPr="00351BB5" w:rsidDel="00497880">
          <w:rPr>
            <w:lang w:val="nl-BE"/>
          </w:rPr>
          <w:delText xml:space="preserve">: Extreme waarden kunnen correlatie vertekenen - </w:delText>
        </w:r>
        <w:r w:rsidRPr="00351BB5" w:rsidDel="00497880">
          <w:rPr>
            <w:b/>
            <w:bCs/>
            <w:lang w:val="nl-BE"/>
          </w:rPr>
          <w:delText>Homoscedasticiteit</w:delText>
        </w:r>
        <w:r w:rsidRPr="00351BB5" w:rsidDel="00497880">
          <w:rPr>
            <w:lang w:val="nl-BE"/>
          </w:rPr>
          <w:delText>: Gelijke variantie over alle waarden</w:delText>
        </w:r>
      </w:del>
    </w:p>
    <w:p w14:paraId="30873041" w14:textId="415781BD" w:rsidR="002C2E15" w:rsidRPr="00351BB5" w:rsidDel="00497880" w:rsidRDefault="00EA3332">
      <w:pPr>
        <w:pStyle w:val="Bloktekst"/>
        <w:rPr>
          <w:del w:id="256" w:author="Ann De Buck" w:date="2025-10-27T12:11:00Z" w16du:dateUtc="2025-10-27T11:11:00Z"/>
          <w:lang w:val="nl-BE"/>
        </w:rPr>
      </w:pPr>
      <w:del w:id="257" w:author="Ann De Buck" w:date="2025-10-27T12:11:00Z" w16du:dateUtc="2025-10-27T11:11:00Z">
        <w:r w:rsidRPr="00351BB5" w:rsidDel="00497880">
          <w:rPr>
            <w:b/>
            <w:bCs/>
            <w:lang w:val="nl-BE"/>
          </w:rPr>
          <w:delText>Hint:</w:delText>
        </w:r>
        <w:r w:rsidRPr="00351BB5" w:rsidDel="00497880">
          <w:rPr>
            <w:lang w:val="nl-BE"/>
          </w:rPr>
          <w:delText xml:space="preserve"> Denk aan wat Pearson correlatie meet (lineaire relaties) en welke data daarvoor geschikt is.</w:delText>
        </w:r>
      </w:del>
    </w:p>
    <w:p w14:paraId="4D52E895" w14:textId="235A0708" w:rsidR="002C2E15" w:rsidRPr="00351BB5" w:rsidDel="00497880" w:rsidRDefault="00EA3332">
      <w:pPr>
        <w:numPr>
          <w:ilvl w:val="0"/>
          <w:numId w:val="24"/>
        </w:numPr>
        <w:rPr>
          <w:del w:id="258" w:author="Ann De Buck" w:date="2025-10-27T12:11:00Z" w16du:dateUtc="2025-10-27T11:11:00Z"/>
          <w:lang w:val="nl-BE"/>
        </w:rPr>
      </w:pPr>
      <w:del w:id="259" w:author="Ann De Buck" w:date="2025-10-27T12:11:00Z" w16du:dateUtc="2025-10-27T11:11:00Z">
        <w:r w:rsidRPr="00351BB5" w:rsidDel="00497880">
          <w:rPr>
            <w:lang w:val="nl-BE"/>
          </w:rPr>
          <w:delText>Alleen lineaire relatie en continue variabelen zijn vereist</w:delText>
        </w:r>
        <w:r w:rsidRPr="00351BB5" w:rsidDel="00497880">
          <w:rPr>
            <w:lang w:val="nl-BE"/>
          </w:rPr>
          <w:br/>
          <w:delText>“1” =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w:delText>
        </w:r>
        <w:r w:rsidRPr="00351BB5" w:rsidDel="00497880">
          <w:rPr>
            <w:lang w:val="nl-BE"/>
          </w:rPr>
          <w:delText>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delText>
        </w:r>
      </w:del>
    </w:p>
    <w:p w14:paraId="00B17419" w14:textId="4B1E2F11" w:rsidR="002C2E15" w:rsidRPr="00351BB5" w:rsidDel="00497880" w:rsidRDefault="00EA3332">
      <w:pPr>
        <w:numPr>
          <w:ilvl w:val="0"/>
          <w:numId w:val="24"/>
        </w:numPr>
        <w:rPr>
          <w:del w:id="260" w:author="Ann De Buck" w:date="2025-10-27T12:11:00Z" w16du:dateUtc="2025-10-27T11:11:00Z"/>
          <w:lang w:val="nl-BE"/>
        </w:rPr>
      </w:pPr>
      <w:del w:id="261" w:author="Ann De Buck" w:date="2025-10-27T12:11:00Z" w16du:dateUtc="2025-10-27T11:11:00Z">
        <w:r w:rsidRPr="00351BB5" w:rsidDel="00497880">
          <w:rPr>
            <w:lang w:val="nl-BE"/>
          </w:rPr>
          <w:delText>Alleen dat beide variabelen normaal verdeeld zijn</w:delText>
        </w:r>
        <w:r w:rsidRPr="00351BB5" w:rsidDel="00497880">
          <w:rPr>
            <w:lang w:val="nl-BE"/>
          </w:rPr>
          <w:br/>
          <w:delText xml:space="preserve">“2” =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w:delText>
        </w:r>
        <w:r w:rsidRPr="00351BB5" w:rsidDel="00497880">
          <w:rPr>
            <w:lang w:val="nl-BE"/>
          </w:rPr>
          <w:delText>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delText>
        </w:r>
      </w:del>
    </w:p>
    <w:p w14:paraId="32BFA000" w14:textId="4A552D53" w:rsidR="002C2E15" w:rsidRPr="00351BB5" w:rsidDel="00497880" w:rsidRDefault="00EA3332">
      <w:pPr>
        <w:numPr>
          <w:ilvl w:val="0"/>
          <w:numId w:val="24"/>
        </w:numPr>
        <w:rPr>
          <w:del w:id="262" w:author="Ann De Buck" w:date="2025-10-27T12:11:00Z" w16du:dateUtc="2025-10-27T11:11:00Z"/>
          <w:lang w:val="nl-BE"/>
        </w:rPr>
      </w:pPr>
      <w:del w:id="263" w:author="Ann De Buck" w:date="2025-10-27T12:11:00Z" w16du:dateUtc="2025-10-27T11:11:00Z">
        <w:r w:rsidRPr="00351BB5" w:rsidDel="00497880">
          <w:rPr>
            <w:lang w:val="nl-BE"/>
          </w:rPr>
          <w:delText>Lineariteit, continue variabelen, normale verdeling, geen extreme uitschieters, en gelijke variantie</w:delText>
        </w:r>
        <w:r w:rsidRPr="00351BB5" w:rsidDel="00497880">
          <w:rPr>
            <w:lang w:val="nl-BE"/>
          </w:rPr>
          <w:br/>
          <w:delText>“3” =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w:delText>
        </w:r>
        <w:r w:rsidRPr="00351BB5" w:rsidDel="00497880">
          <w:rPr>
            <w:lang w:val="nl-BE"/>
          </w:rPr>
          <w:delText xml:space="preserve">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delText>
        </w:r>
      </w:del>
    </w:p>
    <w:p w14:paraId="7C69ED53" w14:textId="10BC10FD" w:rsidR="002C2E15" w:rsidRPr="00351BB5" w:rsidDel="00497880" w:rsidRDefault="00EA3332">
      <w:pPr>
        <w:numPr>
          <w:ilvl w:val="0"/>
          <w:numId w:val="24"/>
        </w:numPr>
        <w:rPr>
          <w:del w:id="264" w:author="Ann De Buck" w:date="2025-10-27T12:11:00Z" w16du:dateUtc="2025-10-27T11:11:00Z"/>
          <w:lang w:val="nl-BE"/>
        </w:rPr>
      </w:pPr>
      <w:del w:id="265" w:author="Ann De Buck" w:date="2025-10-27T12:11:00Z" w16du:dateUtc="2025-10-27T11:11:00Z">
        <w:r w:rsidRPr="00351BB5" w:rsidDel="00497880">
          <w:rPr>
            <w:lang w:val="nl-BE"/>
          </w:rPr>
          <w:delText>Dat er minstens 30 observaties zijn en alle waarden positief zijn</w:delText>
        </w:r>
        <w:r w:rsidRPr="00351BB5" w:rsidDel="00497880">
          <w:rPr>
            <w:lang w:val="nl-BE"/>
          </w:rPr>
          <w:br/>
          <w:delText xml:space="preserve">“4” =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w:delText>
        </w:r>
        <w:r w:rsidRPr="00351BB5" w:rsidDel="00497880">
          <w:rPr>
            <w:lang w:val="nl-BE"/>
          </w:rPr>
          <w:delText>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delText>
        </w:r>
      </w:del>
    </w:p>
    <w:p w14:paraId="06C27FE1" w14:textId="6E83FB42" w:rsidR="002C2E15" w:rsidDel="00497880" w:rsidRDefault="00EA3332">
      <w:pPr>
        <w:rPr>
          <w:del w:id="266" w:author="Ann De Buck" w:date="2025-10-27T12:11:00Z" w16du:dateUtc="2025-10-27T11:11:00Z"/>
        </w:rPr>
      </w:pPr>
      <w:del w:id="267" w:author="Ann De Buck" w:date="2025-10-27T12:11:00Z" w16du:dateUtc="2025-10-27T11:11:00Z">
        <w:r>
          <w:pict w14:anchorId="77FC194A">
            <v:rect id="_x0000_i1047" style="width:0;height:1.5pt" o:hralign="center" o:hrstd="t" o:hr="t"/>
          </w:pict>
        </w:r>
      </w:del>
    </w:p>
    <w:p w14:paraId="6EB09A33" w14:textId="4D4D52E7" w:rsidR="002C2E15" w:rsidRPr="00351BB5" w:rsidDel="00497880" w:rsidRDefault="00EA3332">
      <w:pPr>
        <w:numPr>
          <w:ilvl w:val="0"/>
          <w:numId w:val="25"/>
        </w:numPr>
        <w:rPr>
          <w:del w:id="268" w:author="Ann De Buck" w:date="2025-10-27T12:11:00Z" w16du:dateUtc="2025-10-27T11:11:00Z"/>
          <w:lang w:val="nl-BE"/>
        </w:rPr>
      </w:pPr>
      <w:del w:id="269" w:author="Ann De Buck" w:date="2025-10-27T12:11:00Z" w16du:dateUtc="2025-10-27T11:11:00Z">
        <w:r w:rsidRPr="00351BB5" w:rsidDel="00497880">
          <w:rPr>
            <w:lang w:val="nl-BE"/>
          </w:rPr>
          <w:delText>Accepteer r = -0,43 als nauwkeurig omdat het statistisch significant is</w:delText>
        </w:r>
        <w:r w:rsidRPr="00351BB5" w:rsidDel="00497880">
          <w:rPr>
            <w:lang w:val="nl-BE"/>
          </w:rPr>
          <w:br/>
          <w:delText>“1” =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w:delText>
        </w:r>
        <w:r w:rsidRPr="00351BB5" w:rsidDel="00497880">
          <w:rPr>
            <w:lang w:val="nl-BE"/>
          </w:rPr>
          <w:delText>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delText>
        </w:r>
      </w:del>
    </w:p>
    <w:p w14:paraId="081890F7" w14:textId="2D69BB97" w:rsidR="002C2E15" w:rsidRPr="00351BB5" w:rsidDel="00497880" w:rsidRDefault="00EA3332">
      <w:pPr>
        <w:numPr>
          <w:ilvl w:val="0"/>
          <w:numId w:val="25"/>
        </w:numPr>
        <w:rPr>
          <w:del w:id="270" w:author="Ann De Buck" w:date="2025-10-27T12:11:00Z" w16du:dateUtc="2025-10-27T11:11:00Z"/>
          <w:lang w:val="nl-BE"/>
        </w:rPr>
      </w:pPr>
      <w:del w:id="271" w:author="Ann De Buck" w:date="2025-10-27T12:11:00Z" w16du:dateUtc="2025-10-27T11:11:00Z">
        <w:r w:rsidRPr="00351BB5" w:rsidDel="00497880">
          <w:rPr>
            <w:lang w:val="nl-BE"/>
          </w:rPr>
          <w:delText>Bevraagteken de robuustheid van de correlatie; adviseer rapportage van zowel Pearson als Spearman correlaties</w:delText>
        </w:r>
        <w:r w:rsidRPr="00351BB5" w:rsidDel="00497880">
          <w:rPr>
            <w:lang w:val="nl-BE"/>
          </w:rPr>
          <w:br/>
          <w:delText>“2” = ” ✅ Juist! Uitschieters kunnen Pearson r vervormen; Spearman correlatie zou robuuster zijn voor extreme waarden. Door data om te zetten naar rangen vermindert Spearman’s correlatie (</w:delText>
        </w:r>
        <w:r w:rsidDel="00497880">
          <w:delText>ρ</w:delText>
        </w:r>
        <w:r w:rsidRPr="00351BB5" w:rsidDel="00497880">
          <w:rPr>
            <w:lang w:val="nl-BE"/>
          </w:rPr>
          <w:delText xml:space="preserve">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w:delText>
        </w:r>
        <w:r w:rsidRPr="00351BB5" w:rsidDel="00497880">
          <w:rPr>
            <w:lang w:val="nl-BE"/>
          </w:rPr>
          <w:delText>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delText>
        </w:r>
      </w:del>
    </w:p>
    <w:p w14:paraId="317DFFB7" w14:textId="797A2DD8" w:rsidR="002C2E15" w:rsidRPr="00351BB5" w:rsidDel="00497880" w:rsidRDefault="00EA3332">
      <w:pPr>
        <w:numPr>
          <w:ilvl w:val="0"/>
          <w:numId w:val="25"/>
        </w:numPr>
        <w:rPr>
          <w:del w:id="272" w:author="Ann De Buck" w:date="2025-10-27T12:11:00Z" w16du:dateUtc="2025-10-27T11:11:00Z"/>
          <w:lang w:val="nl-BE"/>
        </w:rPr>
      </w:pPr>
      <w:del w:id="273" w:author="Ann De Buck" w:date="2025-10-27T12:11:00Z" w16du:dateUtc="2025-10-27T11:11:00Z">
        <w:r w:rsidRPr="00351BB5" w:rsidDel="00497880">
          <w:rPr>
            <w:lang w:val="nl-BE"/>
          </w:rPr>
          <w:delText>Verwerp de gehele analyse omdat uitschieters alle correlationele studies ongeldig maken</w:delText>
        </w:r>
        <w:r w:rsidRPr="00351BB5" w:rsidDel="00497880">
          <w:rPr>
            <w:lang w:val="nl-BE"/>
          </w:rPr>
          <w:br/>
          <w:delText>“3” =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w:delText>
        </w:r>
        <w:r w:rsidRPr="00351BB5" w:rsidDel="00497880">
          <w:rPr>
            <w:lang w:val="nl-BE"/>
          </w:rPr>
          <w:delText>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delText>
        </w:r>
      </w:del>
    </w:p>
    <w:p w14:paraId="49C7DADC" w14:textId="4AE9D6B8" w:rsidR="002C2E15" w:rsidRPr="00351BB5" w:rsidDel="00497880" w:rsidRDefault="00EA3332">
      <w:pPr>
        <w:numPr>
          <w:ilvl w:val="0"/>
          <w:numId w:val="25"/>
        </w:numPr>
        <w:rPr>
          <w:del w:id="274" w:author="Ann De Buck" w:date="2025-10-27T12:11:00Z" w16du:dateUtc="2025-10-27T11:11:00Z"/>
          <w:lang w:val="nl-BE"/>
        </w:rPr>
      </w:pPr>
      <w:del w:id="275" w:author="Ann De Buck" w:date="2025-10-27T12:11:00Z" w16du:dateUtc="2025-10-27T11:11:00Z">
        <w:r w:rsidRPr="00351BB5" w:rsidDel="00497880">
          <w:rPr>
            <w:lang w:val="nl-BE"/>
          </w:rPr>
          <w:delText>De correlatie is zeker te zwak om betekenisvol te zijn ongeacht uitschieters</w:delText>
        </w:r>
        <w:r w:rsidRPr="00351BB5" w:rsidDel="00497880">
          <w:rPr>
            <w:lang w:val="nl-BE"/>
          </w:rPr>
          <w:br/>
          <w:delText>“4” =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w:delText>
        </w:r>
        <w:r w:rsidRPr="00351BB5" w:rsidDel="00497880">
          <w:rPr>
            <w:lang w:val="nl-BE"/>
          </w:rPr>
          <w:delText>analyseerd met robuuste methoden die minder gevoelig zijn voor uitschieters (zoals de Spearman correlatie van -0,67), lijkt de relatie zelfs sterker. Het wegwuiven van matige correlaties als ‘te zwak’ riskeert het over het hoofd zien van belangrijke criminologische relaties die beleid kunnen informeren.”</w:delText>
        </w:r>
      </w:del>
    </w:p>
    <w:p w14:paraId="1323F96D" w14:textId="5FFF74D3" w:rsidR="002C2E15" w:rsidDel="00497880" w:rsidRDefault="00EA3332">
      <w:pPr>
        <w:rPr>
          <w:del w:id="276" w:author="Ann De Buck" w:date="2025-10-27T12:11:00Z" w16du:dateUtc="2025-10-27T11:11:00Z"/>
        </w:rPr>
      </w:pPr>
      <w:del w:id="277" w:author="Ann De Buck" w:date="2025-10-27T12:11:00Z" w16du:dateUtc="2025-10-27T11:11:00Z">
        <w:r>
          <w:pict w14:anchorId="1D6329C4">
            <v:rect id="_x0000_i1048" style="width:0;height:1.5pt" o:hralign="center" o:hrstd="t" o:hr="t"/>
          </w:pict>
        </w:r>
      </w:del>
    </w:p>
    <w:p w14:paraId="6624735B" w14:textId="1C1333FF" w:rsidR="002C2E15" w:rsidRPr="00351BB5" w:rsidDel="00497880" w:rsidRDefault="00EA3332">
      <w:pPr>
        <w:pStyle w:val="Kop2"/>
        <w:rPr>
          <w:del w:id="278" w:author="Ann De Buck" w:date="2025-10-27T12:11:00Z" w16du:dateUtc="2025-10-27T11:11:00Z"/>
          <w:lang w:val="nl-BE"/>
        </w:rPr>
      </w:pPr>
      <w:bookmarkStart w:id="279" w:name="creëren-niveau-2-vragen"/>
      <w:bookmarkEnd w:id="242"/>
      <w:bookmarkEnd w:id="246"/>
      <w:del w:id="280" w:author="Ann De Buck" w:date="2025-10-27T12:11:00Z" w16du:dateUtc="2025-10-27T11:11:00Z">
        <w:r w:rsidRPr="00351BB5" w:rsidDel="00497880">
          <w:rPr>
            <w:lang w:val="nl-BE"/>
          </w:rPr>
          <w:delText>CREËREN NIVEAU (2 vragen)</w:delText>
        </w:r>
      </w:del>
    </w:p>
    <w:p w14:paraId="1F6A6312" w14:textId="4F6AFE31" w:rsidR="002C2E15" w:rsidRPr="00351BB5" w:rsidDel="00497880" w:rsidRDefault="00EA3332">
      <w:pPr>
        <w:pStyle w:val="Kop3"/>
        <w:rPr>
          <w:del w:id="281" w:author="Ann De Buck" w:date="2025-10-27T12:11:00Z" w16du:dateUtc="2025-10-27T11:11:00Z"/>
          <w:lang w:val="nl-BE"/>
        </w:rPr>
      </w:pPr>
      <w:bookmarkStart w:id="282" w:name="vraag-q24-creëren"/>
      <w:del w:id="283" w:author="Ann De Buck" w:date="2025-10-27T12:11:00Z" w16du:dateUtc="2025-10-27T11:11:00Z">
        <w:r w:rsidRPr="00351BB5" w:rsidDel="00497880">
          <w:rPr>
            <w:lang w:val="nl-BE"/>
          </w:rPr>
          <w:delText>Vraag Q24 (Creëren)</w:delText>
        </w:r>
      </w:del>
    </w:p>
    <w:p w14:paraId="4F676A6D" w14:textId="4A122E38" w:rsidR="002C2E15" w:rsidRPr="00351BB5" w:rsidDel="00497880" w:rsidRDefault="00EA3332">
      <w:pPr>
        <w:pStyle w:val="FirstParagraph"/>
        <w:rPr>
          <w:del w:id="284" w:author="Ann De Buck" w:date="2025-10-27T12:11:00Z" w16du:dateUtc="2025-10-27T11:11:00Z"/>
          <w:lang w:val="nl-BE"/>
        </w:rPr>
      </w:pPr>
      <w:del w:id="285" w:author="Ann De Buck" w:date="2025-10-27T12:11:00Z" w16du:dateUtc="2025-10-27T11:11:00Z">
        <w:r w:rsidRPr="00351BB5" w:rsidDel="00497880">
          <w:rPr>
            <w:b/>
            <w:bCs/>
            <w:lang w:val="nl-BE"/>
          </w:rPr>
          <w:delText>Ontwerp een correlationele studie om de relatie tussen social media gebruik en antisociaal gedrag bij adolescenten te onderzoeken. Welke belangrijke ontwerpelementen zou je opnemen?</w:delText>
        </w:r>
      </w:del>
    </w:p>
    <w:p w14:paraId="4D6ABCFA" w14:textId="3FA8EE03" w:rsidR="002C2E15" w:rsidRPr="00351BB5" w:rsidDel="00497880" w:rsidRDefault="00EA3332">
      <w:pPr>
        <w:pStyle w:val="Bloktekst"/>
        <w:rPr>
          <w:del w:id="286" w:author="Ann De Buck" w:date="2025-10-27T12:11:00Z" w16du:dateUtc="2025-10-27T11:11:00Z"/>
          <w:lang w:val="nl-BE"/>
        </w:rPr>
      </w:pPr>
      <w:del w:id="287" w:author="Ann De Buck" w:date="2025-10-27T12:11:00Z" w16du:dateUtc="2025-10-27T11:11:00Z">
        <w:r w:rsidRPr="00351BB5" w:rsidDel="00497880">
          <w:rPr>
            <w:b/>
            <w:bCs/>
            <w:lang w:val="nl-BE"/>
          </w:rPr>
          <w:delText>Hint:</w:delText>
        </w:r>
        <w:r w:rsidRPr="00351BB5" w:rsidDel="00497880">
          <w:rPr>
            <w:lang w:val="nl-BE"/>
          </w:rPr>
          <w:delText xml:space="preserve"> Overweeg variabelen, meting, steekproeftrekking, controles en ethische overwegingen.</w:delText>
        </w:r>
      </w:del>
    </w:p>
    <w:p w14:paraId="12E09372" w14:textId="11CDC09B" w:rsidR="002C2E15" w:rsidRPr="00351BB5" w:rsidDel="00497880" w:rsidRDefault="00EA3332">
      <w:pPr>
        <w:numPr>
          <w:ilvl w:val="0"/>
          <w:numId w:val="26"/>
        </w:numPr>
        <w:rPr>
          <w:del w:id="288" w:author="Ann De Buck" w:date="2025-10-27T12:11:00Z" w16du:dateUtc="2025-10-27T11:11:00Z"/>
          <w:lang w:val="nl-BE"/>
        </w:rPr>
      </w:pPr>
      <w:del w:id="289" w:author="Ann De Buck" w:date="2025-10-27T12:11:00Z" w16du:dateUtc="2025-10-27T11:11:00Z">
        <w:r w:rsidRPr="00351BB5" w:rsidDel="00497880">
          <w:rPr>
            <w:lang w:val="nl-BE"/>
          </w:rPr>
          <w:delText>Enquête bij 100 tieners over uren social media gebruik en zelf-gerapporteerde antisociale daden</w:delText>
        </w:r>
        <w:r w:rsidRPr="00351BB5" w:rsidDel="00497880">
          <w:rPr>
            <w:lang w:val="nl-BE"/>
          </w:rPr>
          <w:br/>
          <w:delText>“1” =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w:delText>
        </w:r>
        <w:r w:rsidRPr="00351BB5" w:rsidDel="00497880">
          <w:rPr>
            <w:lang w:val="nl-BE"/>
          </w:rPr>
          <w:delText>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delText>
        </w:r>
      </w:del>
    </w:p>
    <w:p w14:paraId="4C8540F9" w14:textId="3163B8D3" w:rsidR="002C2E15" w:rsidRPr="00351BB5" w:rsidDel="00497880" w:rsidRDefault="00EA3332">
      <w:pPr>
        <w:numPr>
          <w:ilvl w:val="0"/>
          <w:numId w:val="26"/>
        </w:numPr>
        <w:rPr>
          <w:del w:id="290" w:author="Ann De Buck" w:date="2025-10-27T12:11:00Z" w16du:dateUtc="2025-10-27T11:11:00Z"/>
          <w:lang w:val="nl-BE"/>
        </w:rPr>
      </w:pPr>
      <w:del w:id="291" w:author="Ann De Buck" w:date="2025-10-27T12:11:00Z" w16du:dateUtc="2025-10-27T11:11:00Z">
        <w:r w:rsidRPr="00351BB5" w:rsidDel="00497880">
          <w:rPr>
            <w:lang w:val="nl-BE"/>
          </w:rPr>
          <w:delText>Longitudinaal ontwerp dat social media gebruik meet (meerdere platforms, tijd), antisociaal gedrag (meerdere maten), controleert voor leeftijd, SES en familiefactoren, met juist ethisch toezicht</w:delText>
        </w:r>
        <w:r w:rsidRPr="00351BB5" w:rsidDel="00497880">
          <w:rPr>
            <w:lang w:val="nl-BE"/>
          </w:rPr>
          <w:br/>
          <w:delText>“2” =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w:delText>
        </w:r>
        <w:r w:rsidRPr="00351BB5" w:rsidDel="00497880">
          <w:rPr>
            <w:lang w:val="nl-BE"/>
          </w:rPr>
          <w:delText>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delText>
        </w:r>
      </w:del>
    </w:p>
    <w:p w14:paraId="2F1A7204" w14:textId="47B0571C" w:rsidR="002C2E15" w:rsidRPr="00351BB5" w:rsidDel="00497880" w:rsidRDefault="00EA3332">
      <w:pPr>
        <w:numPr>
          <w:ilvl w:val="0"/>
          <w:numId w:val="26"/>
        </w:numPr>
        <w:rPr>
          <w:del w:id="292" w:author="Ann De Buck" w:date="2025-10-27T12:11:00Z" w16du:dateUtc="2025-10-27T11:11:00Z"/>
          <w:lang w:val="nl-BE"/>
        </w:rPr>
      </w:pPr>
      <w:del w:id="293" w:author="Ann De Buck" w:date="2025-10-27T12:11:00Z" w16du:dateUtc="2025-10-27T11:11:00Z">
        <w:r w:rsidRPr="00351BB5" w:rsidDel="00497880">
          <w:rPr>
            <w:lang w:val="nl-BE"/>
          </w:rPr>
          <w:delText>Experimentele manipulatie waarbij sommige tieners worden toegewezen aan hoog social media gebruik</w:delText>
        </w:r>
        <w:r w:rsidRPr="00351BB5" w:rsidDel="00497880">
          <w:rPr>
            <w:lang w:val="nl-BE"/>
          </w:rPr>
          <w:br/>
          <w:delText>“3” =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w:delText>
        </w:r>
        <w:r w:rsidRPr="00351BB5" w:rsidDel="00497880">
          <w:rPr>
            <w:lang w:val="nl-BE"/>
          </w:rPr>
          <w:delText>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delText>
        </w:r>
      </w:del>
    </w:p>
    <w:p w14:paraId="2494C9F6" w14:textId="7E85DAB0" w:rsidR="002C2E15" w:rsidRPr="00351BB5" w:rsidDel="00497880" w:rsidRDefault="00EA3332">
      <w:pPr>
        <w:numPr>
          <w:ilvl w:val="0"/>
          <w:numId w:val="26"/>
        </w:numPr>
        <w:rPr>
          <w:del w:id="294" w:author="Ann De Buck" w:date="2025-10-27T12:11:00Z" w16du:dateUtc="2025-10-27T11:11:00Z"/>
          <w:lang w:val="nl-BE"/>
        </w:rPr>
      </w:pPr>
      <w:del w:id="295" w:author="Ann De Buck" w:date="2025-10-27T12:11:00Z" w16du:dateUtc="2025-10-27T11:11:00Z">
        <w:r w:rsidRPr="00351BB5" w:rsidDel="00497880">
          <w:rPr>
            <w:lang w:val="nl-BE"/>
          </w:rPr>
          <w:delText>Eenvoudige correlatie tussen totale schermtijd en politiecontacten</w:delText>
        </w:r>
        <w:r w:rsidRPr="00351BB5" w:rsidDel="00497880">
          <w:rPr>
            <w:lang w:val="nl-BE"/>
          </w:rPr>
          <w:br/>
          <w:delText>“4” =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w:delText>
        </w:r>
        <w:r w:rsidRPr="00351BB5" w:rsidDel="00497880">
          <w:rPr>
            <w:lang w:val="nl-BE"/>
          </w:rPr>
          <w:delText>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delText>
        </w:r>
      </w:del>
    </w:p>
    <w:p w14:paraId="7B14B948" w14:textId="21147088" w:rsidR="002C2E15" w:rsidDel="00497880" w:rsidRDefault="00EA3332">
      <w:pPr>
        <w:rPr>
          <w:del w:id="296" w:author="Ann De Buck" w:date="2025-10-27T12:11:00Z" w16du:dateUtc="2025-10-27T11:11:00Z"/>
        </w:rPr>
      </w:pPr>
      <w:del w:id="297" w:author="Ann De Buck" w:date="2025-10-27T12:11:00Z" w16du:dateUtc="2025-10-27T11:11:00Z">
        <w:r>
          <w:pict w14:anchorId="0045FDAD">
            <v:rect id="_x0000_i1049" style="width:0;height:1.5pt" o:hralign="center" o:hrstd="t" o:hr="t"/>
          </w:pict>
        </w:r>
      </w:del>
    </w:p>
    <w:p w14:paraId="6514F3F8" w14:textId="028FF99E" w:rsidR="002C2E15" w:rsidRPr="00351BB5" w:rsidDel="00497880" w:rsidRDefault="00EA3332">
      <w:pPr>
        <w:pStyle w:val="Kop3"/>
        <w:rPr>
          <w:del w:id="298" w:author="Ann De Buck" w:date="2025-10-27T12:11:00Z" w16du:dateUtc="2025-10-27T11:11:00Z"/>
          <w:lang w:val="nl-BE"/>
        </w:rPr>
      </w:pPr>
      <w:bookmarkStart w:id="299" w:name="vraag-q25-creëren"/>
      <w:bookmarkEnd w:id="282"/>
      <w:del w:id="300" w:author="Ann De Buck" w:date="2025-10-27T12:11:00Z" w16du:dateUtc="2025-10-27T11:11:00Z">
        <w:r w:rsidRPr="00351BB5" w:rsidDel="00497880">
          <w:rPr>
            <w:lang w:val="nl-BE"/>
          </w:rPr>
          <w:delText>Vraag Q25 (Creëren)</w:delText>
        </w:r>
      </w:del>
    </w:p>
    <w:p w14:paraId="6FE051D3" w14:textId="7256C61E" w:rsidR="002C2E15" w:rsidRPr="00351BB5" w:rsidDel="00497880" w:rsidRDefault="00EA3332">
      <w:pPr>
        <w:pStyle w:val="FirstParagraph"/>
        <w:rPr>
          <w:del w:id="301" w:author="Ann De Buck" w:date="2025-10-27T12:11:00Z" w16du:dateUtc="2025-10-27T11:11:00Z"/>
          <w:lang w:val="nl-BE"/>
        </w:rPr>
      </w:pPr>
      <w:del w:id="302" w:author="Ann De Buck" w:date="2025-10-27T12:11:00Z" w16du:dateUtc="2025-10-27T11:11:00Z">
        <w:r w:rsidRPr="00351BB5" w:rsidDel="00497880">
          <w:rPr>
            <w:b/>
            <w:bCs/>
            <w:lang w:val="nl-BE"/>
          </w:rPr>
          <w:delText>Welke van de volgende hypotheses over de relatie tussen werkloosheid en diefstalcijfers op wijkniveau is het best geformuleerd voor correlatie-onderzoek?</w:delText>
        </w:r>
      </w:del>
    </w:p>
    <w:p w14:paraId="0BAFF89A" w14:textId="248A911B" w:rsidR="002C2E15" w:rsidRPr="00351BB5" w:rsidDel="00497880" w:rsidRDefault="00EA3332">
      <w:pPr>
        <w:pStyle w:val="Bloktekst"/>
        <w:rPr>
          <w:del w:id="303" w:author="Ann De Buck" w:date="2025-10-27T12:11:00Z" w16du:dateUtc="2025-10-27T11:11:00Z"/>
          <w:lang w:val="nl-BE"/>
        </w:rPr>
      </w:pPr>
      <w:del w:id="304" w:author="Ann De Buck" w:date="2025-10-27T12:11:00Z" w16du:dateUtc="2025-10-27T11:11:00Z">
        <w:r w:rsidRPr="00351BB5" w:rsidDel="00497880">
          <w:rPr>
            <w:b/>
            <w:bCs/>
            <w:lang w:val="nl-BE"/>
          </w:rPr>
          <w:delText>Hint:</w:delText>
        </w:r>
        <w:r w:rsidRPr="00351BB5" w:rsidDel="00497880">
          <w:rPr>
            <w:lang w:val="nl-BE"/>
          </w:rPr>
          <w:delText xml:space="preserve"> Een goede hypothese specificeert: variabelen, richting, sterkte, en analyse-eenheid.</w:delText>
        </w:r>
      </w:del>
    </w:p>
    <w:p w14:paraId="78E0E39D" w14:textId="42C158F4" w:rsidR="002C2E15" w:rsidRPr="00351BB5" w:rsidDel="00497880" w:rsidRDefault="00EA3332">
      <w:pPr>
        <w:numPr>
          <w:ilvl w:val="0"/>
          <w:numId w:val="27"/>
        </w:numPr>
        <w:rPr>
          <w:del w:id="305" w:author="Ann De Buck" w:date="2025-10-27T12:11:00Z" w16du:dateUtc="2025-10-27T11:11:00Z"/>
          <w:lang w:val="nl-BE"/>
        </w:rPr>
      </w:pPr>
      <w:del w:id="306" w:author="Ann De Buck" w:date="2025-10-27T12:11:00Z" w16du:dateUtc="2025-10-27T11:11:00Z">
        <w:r w:rsidRPr="00351BB5" w:rsidDel="00497880">
          <w:rPr>
            <w:lang w:val="nl-BE"/>
          </w:rPr>
          <w:delText>“Werkloosheid heeft invloed op criminaliteit”</w:delText>
        </w:r>
        <w:r w:rsidRPr="00351BB5" w:rsidDel="00497880">
          <w:rPr>
            <w:lang w:val="nl-BE"/>
          </w:rPr>
          <w:br/>
          <w:delText xml:space="preserve">“1” = ” ❌ Fout. </w:delText>
        </w:r>
        <w:r w:rsidRPr="00351BB5" w:rsidDel="00497880">
          <w:rPr>
            <w:b/>
            <w:bCs/>
            <w:lang w:val="nl-BE"/>
          </w:rPr>
          <w:delText>Te vaag en ontoetsbaar.</w:delText>
        </w:r>
        <w:r w:rsidRPr="00351BB5" w:rsidDel="00497880">
          <w:rPr>
            <w:lang w:val="nl-BE"/>
          </w:rPr>
          <w:delText xml:space="preserve"> Deze hypothese mist: (1) Specificatie van variabelen - hoe meet je werkloosheid en criminaliteit? (2) Richting - positief of negatief verband? (3) Analyse-eenheid - individueel, wijk, of stadniveau? (4) Verwachte sterkte. Zonder deze details kan de hypothese niet betekenisvol getest worden.”</w:delText>
        </w:r>
      </w:del>
    </w:p>
    <w:p w14:paraId="6688FCA9" w14:textId="1F58B3C5" w:rsidR="002C2E15" w:rsidRPr="00351BB5" w:rsidDel="00497880" w:rsidRDefault="00EA3332">
      <w:pPr>
        <w:numPr>
          <w:ilvl w:val="0"/>
          <w:numId w:val="27"/>
        </w:numPr>
        <w:rPr>
          <w:del w:id="307" w:author="Ann De Buck" w:date="2025-10-27T12:11:00Z" w16du:dateUtc="2025-10-27T11:11:00Z"/>
          <w:lang w:val="nl-BE"/>
        </w:rPr>
      </w:pPr>
      <w:del w:id="308" w:author="Ann De Buck" w:date="2025-10-27T12:11:00Z" w16du:dateUtc="2025-10-27T11:11:00Z">
        <w:r w:rsidRPr="00351BB5" w:rsidDel="00497880">
          <w:rPr>
            <w:lang w:val="nl-BE"/>
          </w:rPr>
          <w:delText>“Wijken met een hoger werkloosheidspercentage zullen hogere diefstalcijfers per 1000 inwoners hebben”</w:delText>
        </w:r>
        <w:r w:rsidRPr="00351BB5" w:rsidDel="00497880">
          <w:rPr>
            <w:lang w:val="nl-BE"/>
          </w:rPr>
          <w:br/>
          <w:delText xml:space="preserve">“2” = ” ✅ Juist! </w:delText>
        </w:r>
        <w:r w:rsidRPr="00351BB5" w:rsidDel="00497880">
          <w:rPr>
            <w:b/>
            <w:bCs/>
            <w:lang w:val="nl-BE"/>
          </w:rPr>
          <w:delText>Goed geformuleerde hypothese.</w:delText>
        </w:r>
        <w:r w:rsidRPr="00351BB5" w:rsidDel="00497880">
          <w:rPr>
            <w:lang w:val="nl-BE"/>
          </w:rPr>
          <w:delText xml:space="preserve"> Bevat de essentiële elementen: (1) </w:delText>
        </w:r>
        <w:r w:rsidRPr="00351BB5" w:rsidDel="00497880">
          <w:rPr>
            <w:b/>
            <w:bCs/>
            <w:lang w:val="nl-BE"/>
          </w:rPr>
          <w:delText>Variabelen:</w:delText>
        </w:r>
        <w:r w:rsidRPr="00351BB5" w:rsidDel="00497880">
          <w:rPr>
            <w:lang w:val="nl-BE"/>
          </w:rPr>
          <w:delText xml:space="preserve"> Duidelijk gedefinieerd (werkloosheidspercentage, diefstalcijfers per 1000 inwoners) (2) </w:delText>
        </w:r>
        <w:r w:rsidRPr="00351BB5" w:rsidDel="00497880">
          <w:rPr>
            <w:b/>
            <w:bCs/>
            <w:lang w:val="nl-BE"/>
          </w:rPr>
          <w:delText>Richting:</w:delText>
        </w:r>
        <w:r w:rsidRPr="00351BB5" w:rsidDel="00497880">
          <w:rPr>
            <w:lang w:val="nl-BE"/>
          </w:rPr>
          <w:delText xml:space="preserve"> Positieve relatie voorspeld (hoger werkloosheid → meer diefstal) (3) </w:delText>
        </w:r>
        <w:r w:rsidRPr="00351BB5" w:rsidDel="00497880">
          <w:rPr>
            <w:b/>
            <w:bCs/>
            <w:lang w:val="nl-BE"/>
          </w:rPr>
          <w:delText>Analyse-eenheid:</w:delText>
        </w:r>
        <w:r w:rsidRPr="00351BB5" w:rsidDel="00497880">
          <w:rPr>
            <w:lang w:val="nl-BE"/>
          </w:rPr>
          <w:delText xml:space="preserve"> Wijkniveau (4) </w:delText>
        </w:r>
        <w:r w:rsidRPr="00351BB5" w:rsidDel="00497880">
          <w:rPr>
            <w:b/>
            <w:bCs/>
            <w:lang w:val="nl-BE"/>
          </w:rPr>
          <w:delText>Testbaarheid:</w:delText>
        </w:r>
        <w:r w:rsidRPr="00351BB5" w:rsidDel="00497880">
          <w:rPr>
            <w:lang w:val="nl-BE"/>
          </w:rPr>
          <w:delText xml:space="preserve"> Kan getest worden met correlatie-analyse. Dit is hoe echte onderzoekshypotheses worden geschreven - ze voorspellen relaties tussen variabelen, niet specifieke correlatiecoëfficiënten.”</w:delText>
        </w:r>
      </w:del>
    </w:p>
    <w:p w14:paraId="3051DEB3" w14:textId="62F250A0" w:rsidR="002C2E15" w:rsidRPr="00351BB5" w:rsidDel="00497880" w:rsidRDefault="00EA3332">
      <w:pPr>
        <w:numPr>
          <w:ilvl w:val="0"/>
          <w:numId w:val="27"/>
        </w:numPr>
        <w:rPr>
          <w:del w:id="309" w:author="Ann De Buck" w:date="2025-10-27T12:11:00Z" w16du:dateUtc="2025-10-27T11:11:00Z"/>
          <w:lang w:val="nl-BE"/>
        </w:rPr>
      </w:pPr>
      <w:del w:id="310" w:author="Ann De Buck" w:date="2025-10-27T12:11:00Z" w16du:dateUtc="2025-10-27T11:11:00Z">
        <w:r w:rsidRPr="00351BB5" w:rsidDel="00497880">
          <w:rPr>
            <w:lang w:val="nl-BE"/>
          </w:rPr>
          <w:delText>“Werkloze mensen stelen meer”</w:delText>
        </w:r>
        <w:r w:rsidRPr="00351BB5" w:rsidDel="00497880">
          <w:rPr>
            <w:lang w:val="nl-BE"/>
          </w:rPr>
          <w:br/>
          <w:delText xml:space="preserve">“3” = ” ❌ Fout. </w:delText>
        </w:r>
        <w:r w:rsidRPr="00351BB5" w:rsidDel="00497880">
          <w:rPr>
            <w:b/>
            <w:bCs/>
            <w:lang w:val="nl-BE"/>
          </w:rPr>
          <w:delText>Verkeerde analyse-eenheid en te simplistisch.</w:delText>
        </w:r>
        <w:r w:rsidRPr="00351BB5" w:rsidDel="00497880">
          <w:rPr>
            <w:lang w:val="nl-BE"/>
          </w:rPr>
          <w:delText xml:space="preserve"> Deze stelling gaat over individueel gedrag (werkloze mensen), terwijl de vraag wijk-niveau analyse vereist. Ook suggereert het causaliteit in plaats van correlatie, en mist het specificatie van hoe variabelen gemeten worden.”</w:delText>
        </w:r>
      </w:del>
    </w:p>
    <w:p w14:paraId="4FD943CE" w14:textId="79DA1B50" w:rsidR="002C2E15" w:rsidRPr="00351BB5" w:rsidDel="00497880" w:rsidRDefault="00EA3332">
      <w:pPr>
        <w:numPr>
          <w:ilvl w:val="0"/>
          <w:numId w:val="27"/>
        </w:numPr>
        <w:rPr>
          <w:del w:id="311" w:author="Ann De Buck" w:date="2025-10-27T12:11:00Z" w16du:dateUtc="2025-10-27T11:11:00Z"/>
          <w:lang w:val="nl-BE"/>
        </w:rPr>
      </w:pPr>
      <w:del w:id="312" w:author="Ann De Buck" w:date="2025-10-27T12:11:00Z" w16du:dateUtc="2025-10-27T11:11:00Z">
        <w:r w:rsidRPr="00351BB5" w:rsidDel="00497880">
          <w:rPr>
            <w:lang w:val="nl-BE"/>
          </w:rPr>
          <w:delText>“Werkloosheid veroorzaakt alle diefstal”</w:delText>
        </w:r>
        <w:r w:rsidRPr="00351BB5" w:rsidDel="00497880">
          <w:rPr>
            <w:lang w:val="nl-BE"/>
          </w:rPr>
          <w:br/>
          <w:delText xml:space="preserve">“4” = ” ❌ Fout. </w:delText>
        </w:r>
        <w:r w:rsidRPr="00351BB5" w:rsidDel="00497880">
          <w:rPr>
            <w:b/>
            <w:bCs/>
            <w:lang w:val="nl-BE"/>
          </w:rPr>
          <w:delText>Te extreem en wetenschappelijk onhoudbaar.</w:delText>
        </w:r>
        <w:r w:rsidRPr="00351BB5" w:rsidDel="00497880">
          <w:rPr>
            <w:lang w:val="nl-BE"/>
          </w:rPr>
          <w:delText xml:space="preserve"> Deze absolute claim (alle diefstal) is: (1) Onrealistisch - diefstal heeft meerdere oorzaken (2) Ontoetsbaar - zou worden weerlegd door één tegenvoorbeeld (3) Causaal in plaats van correlationeel (4) Mist operationalisatie van variabelen.”</w:delText>
        </w:r>
      </w:del>
    </w:p>
    <w:p w14:paraId="5D0B1A50" w14:textId="77777777" w:rsidR="002C2E15" w:rsidRDefault="00EA3332">
      <w:r>
        <w:pict w14:anchorId="1821958A">
          <v:rect id="_x0000_i1050" style="width:0;height:1.5pt" o:hralign="center" o:hrstd="t" o:hr="t"/>
        </w:pict>
      </w:r>
      <w:bookmarkEnd w:id="0"/>
      <w:bookmarkEnd w:id="279"/>
      <w:bookmarkEnd w:id="299"/>
    </w:p>
    <w:sectPr w:rsidR="002C2E15">
      <w:footnotePr>
        <w:numRestart w:val="eachSect"/>
      </w:footnotePr>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4E480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1"/>
    <w:multiLevelType w:val="multilevel"/>
    <w:tmpl w:val="CA9A2C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46412048">
    <w:abstractNumId w:val="0"/>
  </w:num>
  <w:num w:numId="2" w16cid:durableId="5940237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3773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9681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81379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382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1016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38898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0777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10460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02329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3978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3637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80496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44151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291628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41912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940970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75796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62367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592803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08570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98295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76221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7000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622312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18954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n De Buck">
    <w15:presenceInfo w15:providerId="AD" w15:userId="S::Ann.DeBuck@UGent.be::56269b48-6f97-4793-ac00-b6dbb2c9f1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15"/>
    <w:rsid w:val="0001211B"/>
    <w:rsid w:val="00023295"/>
    <w:rsid w:val="00120B74"/>
    <w:rsid w:val="0012263A"/>
    <w:rsid w:val="001620F0"/>
    <w:rsid w:val="00174FC6"/>
    <w:rsid w:val="001D27FD"/>
    <w:rsid w:val="002C2E15"/>
    <w:rsid w:val="00346B19"/>
    <w:rsid w:val="00351BB5"/>
    <w:rsid w:val="00382612"/>
    <w:rsid w:val="00390469"/>
    <w:rsid w:val="003C4720"/>
    <w:rsid w:val="003E460C"/>
    <w:rsid w:val="00497880"/>
    <w:rsid w:val="004C50AC"/>
    <w:rsid w:val="00566272"/>
    <w:rsid w:val="005857A1"/>
    <w:rsid w:val="005A30CE"/>
    <w:rsid w:val="005A67ED"/>
    <w:rsid w:val="006055FA"/>
    <w:rsid w:val="00627A94"/>
    <w:rsid w:val="006C7E08"/>
    <w:rsid w:val="006F5561"/>
    <w:rsid w:val="00722719"/>
    <w:rsid w:val="00744D1E"/>
    <w:rsid w:val="007B3B2D"/>
    <w:rsid w:val="007B49F1"/>
    <w:rsid w:val="007C1344"/>
    <w:rsid w:val="007C1600"/>
    <w:rsid w:val="00850FD8"/>
    <w:rsid w:val="00881E83"/>
    <w:rsid w:val="00917302"/>
    <w:rsid w:val="0095082B"/>
    <w:rsid w:val="009D1E92"/>
    <w:rsid w:val="009E6802"/>
    <w:rsid w:val="00A11235"/>
    <w:rsid w:val="00A63D1A"/>
    <w:rsid w:val="00A71940"/>
    <w:rsid w:val="00B33E3A"/>
    <w:rsid w:val="00B3494E"/>
    <w:rsid w:val="00B56C30"/>
    <w:rsid w:val="00B624AB"/>
    <w:rsid w:val="00C66DBF"/>
    <w:rsid w:val="00C94BDA"/>
    <w:rsid w:val="00D777DF"/>
    <w:rsid w:val="00DE157C"/>
    <w:rsid w:val="00DF3B21"/>
    <w:rsid w:val="00E81654"/>
    <w:rsid w:val="00EA326D"/>
    <w:rsid w:val="00EA3332"/>
    <w:rsid w:val="00EA57D6"/>
    <w:rsid w:val="00EF2881"/>
    <w:rsid w:val="00F104B5"/>
    <w:rsid w:val="00F1217A"/>
    <w:rsid w:val="00F358A2"/>
    <w:rsid w:val="00F4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3F7D7A1C"/>
  <w15:docId w15:val="{BDB9E016-C9F7-4982-B67C-B36E1D66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link w:val="Kop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Plattetekst"/>
    <w:link w:val="Kop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Plattetekst"/>
    <w:link w:val="Kop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Plattetekst"/>
    <w:link w:val="Kop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Plattetekst"/>
    <w:link w:val="Kop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Plattetekst"/>
    <w:link w:val="Kop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Plattetekst"/>
    <w:link w:val="Kop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Plattetekst"/>
    <w:link w:val="Kop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Plattetekst"/>
    <w:link w:val="Kop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link w:val="Titel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elChar">
    <w:name w:val="Titel Char"/>
    <w:basedOn w:val="Standaardalinea-lettertype"/>
    <w:link w:val="Titel"/>
    <w:uiPriority w:val="10"/>
    <w:rsid w:val="00A10FD9"/>
    <w:rPr>
      <w:rFonts w:asciiTheme="majorHAnsi" w:eastAsiaTheme="majorEastAsia" w:hAnsiTheme="majorHAnsi" w:cstheme="majorBidi"/>
      <w:sz w:val="56"/>
      <w:szCs w:val="56"/>
    </w:rPr>
  </w:style>
  <w:style w:type="paragraph" w:styleId="Ondertitel">
    <w:name w:val="Subtitle"/>
    <w:basedOn w:val="Titel"/>
    <w:next w:val="Plattetekst"/>
    <w:link w:val="OndertitelChar"/>
    <w:uiPriority w:val="11"/>
    <w:qFormat/>
    <w:rsid w:val="00A10FD9"/>
    <w:pPr>
      <w:numPr>
        <w:ilvl w:val="1"/>
      </w:numPr>
    </w:pPr>
    <w:rPr>
      <w:spacing w:val="15"/>
      <w:sz w:val="28"/>
      <w:szCs w:val="28"/>
    </w:rPr>
  </w:style>
  <w:style w:type="character" w:customStyle="1" w:styleId="OndertitelChar">
    <w:name w:val="Ondertitel Char"/>
    <w:basedOn w:val="Standaardalinea-lettertype"/>
    <w:link w:val="Ondertitel"/>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el"/>
    <w:next w:val="Plattetekst"/>
    <w:qFormat/>
    <w:pPr>
      <w:keepNext/>
      <w:keepLines/>
    </w:pPr>
    <w:rPr>
      <w:sz w:val="24"/>
      <w:szCs w:val="24"/>
    </w:rPr>
  </w:style>
  <w:style w:type="paragraph" w:styleId="Datum">
    <w:name w:val="Date"/>
    <w:basedOn w:val="Titel"/>
    <w:next w:val="Plattetekst"/>
    <w:qFormat/>
    <w:pPr>
      <w:keepNext/>
      <w:keepLines/>
    </w:pPr>
    <w:rPr>
      <w:sz w:val="24"/>
      <w:szCs w:val="24"/>
    </w:rPr>
  </w:style>
  <w:style w:type="paragraph" w:customStyle="1" w:styleId="AbstractTitle">
    <w:name w:val="Abstract Title"/>
    <w:basedOn w:val="Standaard"/>
    <w:next w:val="Abstract"/>
    <w:qFormat/>
    <w:pPr>
      <w:keepNext/>
      <w:keepLines/>
      <w:spacing w:before="300" w:after="0"/>
      <w:jc w:val="center"/>
    </w:pPr>
    <w:rPr>
      <w:b/>
      <w:sz w:val="20"/>
      <w:szCs w:val="20"/>
    </w:rPr>
  </w:style>
  <w:style w:type="paragraph" w:customStyle="1" w:styleId="Abstract">
    <w:name w:val="Abstract"/>
    <w:basedOn w:val="Standaard"/>
    <w:next w:val="Plattetekst"/>
    <w:qFormat/>
    <w:pPr>
      <w:keepNext/>
      <w:keepLines/>
      <w:spacing w:before="100" w:after="300"/>
    </w:pPr>
    <w:rPr>
      <w:sz w:val="20"/>
      <w:szCs w:val="20"/>
    </w:rPr>
  </w:style>
  <w:style w:type="paragraph" w:styleId="Bibliografie">
    <w:name w:val="Bibliography"/>
    <w:basedOn w:val="Standaard"/>
    <w:qFormat/>
  </w:style>
  <w:style w:type="character" w:customStyle="1" w:styleId="Kop1Char">
    <w:name w:val="Kop 1 Char"/>
    <w:basedOn w:val="Standaardalinea-lettertype"/>
    <w:link w:val="Kop1"/>
    <w:uiPriority w:val="9"/>
    <w:rsid w:val="00A10FD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0FD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10FD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10FD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10FD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10FD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10FD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10FD9"/>
    <w:rPr>
      <w:rFonts w:eastAsiaTheme="majorEastAsia" w:cstheme="majorBidi"/>
      <w:color w:val="272727" w:themeColor="text1" w:themeTint="D8"/>
    </w:rPr>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paragraph" w:customStyle="1" w:styleId="FootnoteBlockText">
    <w:name w:val="Footnote Block Text"/>
    <w:basedOn w:val="Voetnoottekst"/>
    <w:next w:val="Voetnootteks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156082" w:themeColor="accent1"/>
    </w:rPr>
  </w:style>
  <w:style w:type="paragraph" w:styleId="Kopvaninhoudsopgave">
    <w:name w:val="TOC Heading"/>
    <w:basedOn w:val="Kop1"/>
    <w:next w:val="Plattetekst"/>
    <w:uiPriority w:val="39"/>
    <w:unhideWhenUsed/>
    <w:qFormat/>
    <w:pPr>
      <w:spacing w:before="240" w:line="259" w:lineRule="auto"/>
      <w:outlineLvl w:val="9"/>
    </w:pPr>
  </w:style>
  <w:style w:type="paragraph" w:customStyle="1" w:styleId="SourceCode">
    <w:name w:val="Source Code"/>
    <w:basedOn w:val="Standa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e">
    <w:name w:val="Revision"/>
    <w:hidden/>
    <w:rsid w:val="00351B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32</Pages>
  <Words>9564</Words>
  <Characters>84514</Characters>
  <Application>Microsoft Office Word</Application>
  <DocSecurity>0</DocSecurity>
  <Lines>1565</Lines>
  <Paragraphs>407</Paragraphs>
  <ScaleCrop>false</ScaleCrop>
  <HeadingPairs>
    <vt:vector size="2" baseType="variant">
      <vt:variant>
        <vt:lpstr>Titel</vt:lpstr>
      </vt:variant>
      <vt:variant>
        <vt:i4>1</vt:i4>
      </vt:variant>
    </vt:vector>
  </HeadingPairs>
  <TitlesOfParts>
    <vt:vector size="1" baseType="lpstr">
      <vt:lpstr>Oefening II - Correlatie basis</vt:lpstr>
    </vt:vector>
  </TitlesOfParts>
  <Company/>
  <LinksUpToDate>false</LinksUpToDate>
  <CharactersWithSpaces>93671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Oefening II - Correlatie basis</dc:title>
  <dc:creator>Ann De Buck</dc:creator>
  <cp:keywords/>
  <cp:lastModifiedBy>Ann De Buck</cp:lastModifiedBy>
  <cp:revision>53</cp:revision>
  <dcterms:created xsi:type="dcterms:W3CDTF">2025-10-27T10:26:00Z</dcterms:created>
  <dcterms:modified xsi:type="dcterms:W3CDTF">2025-10-27T11:48:00Z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GrammarlyDocumentId">
    <vt:lpwstr>a7c6d99b-afcb-4f65-a627-fa2a661243be</vt:lpwstr>
  </property>
</Properties>
</file>